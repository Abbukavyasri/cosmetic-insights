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CA34F" w14:textId="4F15F783" w:rsidR="003478F1" w:rsidRPr="00E41434" w:rsidRDefault="000C7FBB" w:rsidP="00E41434">
      <w:pPr>
        <w:pStyle w:val="style1"/>
        <w:rPr>
          <w:rStyle w:val="IntenseReference"/>
        </w:rPr>
      </w:pPr>
      <w:r w:rsidRPr="000C7FBB">
        <w:rPr>
          <w:color w:val="EE0000"/>
          <w:sz w:val="48"/>
          <w:szCs w:val="48"/>
          <w:u w:val="single"/>
        </w:rPr>
        <w:t>Cosmetic insights:Navigating cosmetics trends and consumer insights with tableau.</w:t>
      </w:r>
    </w:p>
    <w:p w14:paraId="7DA440CF" w14:textId="44EF2B0E" w:rsidR="00091353" w:rsidRPr="00733CA8" w:rsidRDefault="00091353" w:rsidP="003478F1">
      <w:pPr>
        <w:rPr>
          <w:rFonts w:ascii="Times New Roman" w:eastAsia="Times New Roman" w:hAnsi="Times New Roman" w:cs="Times New Roman"/>
          <w:b/>
          <w:bCs/>
          <w:color w:val="00B0F0"/>
          <w:sz w:val="36"/>
          <w:szCs w:val="36"/>
          <w:u w:val="single"/>
        </w:rPr>
      </w:pPr>
      <w:r w:rsidRPr="00733CA8">
        <w:rPr>
          <w:rFonts w:ascii="Times New Roman" w:eastAsia="Times New Roman" w:hAnsi="Times New Roman" w:cs="Times New Roman"/>
          <w:b/>
          <w:bCs/>
          <w:color w:val="00B0F0"/>
          <w:sz w:val="36"/>
          <w:szCs w:val="36"/>
          <w:u w:val="single"/>
        </w:rPr>
        <w:t>Technical Architecture:</w:t>
      </w:r>
    </w:p>
    <w:p w14:paraId="2D4D7AD0" w14:textId="6F00C38B"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w:t>
      </w:r>
      <w:r w:rsidRPr="00091353">
        <w:rPr>
          <w:rFonts w:ascii="Times New Roman" w:eastAsia="Times New Roman" w:hAnsi="Times New Roman" w:cs="Times New Roman"/>
          <w:b/>
          <w:bCs/>
          <w:color w:val="000000" w:themeColor="text1"/>
          <w:sz w:val="27"/>
          <w:szCs w:val="27"/>
        </w:rPr>
        <w:t>Definition:</w:t>
      </w:r>
    </w:p>
    <w:p w14:paraId="3406DB83" w14:textId="21574DB9"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 xml:space="preserve">In technical architecture (especially in </w:t>
      </w:r>
      <w:r w:rsidRPr="00091353">
        <w:rPr>
          <w:rFonts w:ascii="Times New Roman" w:eastAsia="Times New Roman" w:hAnsi="Times New Roman" w:cs="Times New Roman"/>
          <w:b/>
          <w:bCs/>
          <w:sz w:val="24"/>
          <w:szCs w:val="24"/>
        </w:rPr>
        <w:t>software systems</w:t>
      </w:r>
      <w:r w:rsidRPr="00091353">
        <w:rPr>
          <w:rFonts w:ascii="Times New Roman" w:eastAsia="Times New Roman" w:hAnsi="Times New Roman" w:cs="Times New Roman"/>
          <w:sz w:val="24"/>
          <w:szCs w:val="24"/>
        </w:rPr>
        <w:t xml:space="preserve">, </w:t>
      </w:r>
      <w:r w:rsidRPr="00091353">
        <w:rPr>
          <w:rFonts w:ascii="Times New Roman" w:eastAsia="Times New Roman" w:hAnsi="Times New Roman" w:cs="Times New Roman"/>
          <w:b/>
          <w:bCs/>
          <w:sz w:val="24"/>
          <w:szCs w:val="24"/>
        </w:rPr>
        <w:t>web platforms</w:t>
      </w:r>
      <w:r w:rsidRPr="00091353">
        <w:rPr>
          <w:rFonts w:ascii="Times New Roman" w:eastAsia="Times New Roman" w:hAnsi="Times New Roman" w:cs="Times New Roman"/>
          <w:sz w:val="24"/>
          <w:szCs w:val="24"/>
        </w:rPr>
        <w:t xml:space="preserve">, and </w:t>
      </w:r>
      <w:r w:rsidRPr="00091353">
        <w:rPr>
          <w:rFonts w:ascii="Times New Roman" w:eastAsia="Times New Roman" w:hAnsi="Times New Roman" w:cs="Times New Roman"/>
          <w:b/>
          <w:bCs/>
          <w:sz w:val="24"/>
          <w:szCs w:val="24"/>
        </w:rPr>
        <w:t>applications</w:t>
      </w:r>
      <w:r w:rsidRPr="00091353">
        <w:rPr>
          <w:rFonts w:ascii="Times New Roman" w:eastAsia="Times New Roman" w:hAnsi="Times New Roman" w:cs="Times New Roman"/>
          <w:sz w:val="24"/>
          <w:szCs w:val="24"/>
        </w:rPr>
        <w:t xml:space="preserve">), "cosmetic" refers to </w:t>
      </w:r>
      <w:r w:rsidRPr="00091353">
        <w:rPr>
          <w:rFonts w:ascii="Times New Roman" w:eastAsia="Times New Roman" w:hAnsi="Times New Roman" w:cs="Times New Roman"/>
          <w:b/>
          <w:bCs/>
          <w:sz w:val="24"/>
          <w:szCs w:val="24"/>
        </w:rPr>
        <w:t>visual or aesthetic elements</w:t>
      </w:r>
      <w:r w:rsidRPr="00091353">
        <w:rPr>
          <w:rFonts w:ascii="Times New Roman" w:eastAsia="Times New Roman" w:hAnsi="Times New Roman" w:cs="Times New Roman"/>
          <w:sz w:val="24"/>
          <w:szCs w:val="24"/>
        </w:rPr>
        <w:t xml:space="preserve"> that </w:t>
      </w:r>
      <w:r w:rsidRPr="00091353">
        <w:rPr>
          <w:rFonts w:ascii="Times New Roman" w:eastAsia="Times New Roman" w:hAnsi="Times New Roman" w:cs="Times New Roman"/>
          <w:b/>
          <w:bCs/>
          <w:sz w:val="24"/>
          <w:szCs w:val="24"/>
        </w:rPr>
        <w:t>do not affect core system functionality</w:t>
      </w:r>
      <w:r w:rsidRPr="00091353">
        <w:rPr>
          <w:rFonts w:ascii="Times New Roman" w:eastAsia="Times New Roman" w:hAnsi="Times New Roman" w:cs="Times New Roman"/>
          <w:sz w:val="24"/>
          <w:szCs w:val="24"/>
        </w:rPr>
        <w:t xml:space="preserve">. These are primarily concerned with </w:t>
      </w:r>
      <w:r w:rsidRPr="00091353">
        <w:rPr>
          <w:rFonts w:ascii="Times New Roman" w:eastAsia="Times New Roman" w:hAnsi="Times New Roman" w:cs="Times New Roman"/>
          <w:b/>
          <w:bCs/>
          <w:sz w:val="24"/>
          <w:szCs w:val="24"/>
        </w:rPr>
        <w:t>user interface (UI)</w:t>
      </w:r>
      <w:r w:rsidRPr="00091353">
        <w:rPr>
          <w:rFonts w:ascii="Times New Roman" w:eastAsia="Times New Roman" w:hAnsi="Times New Roman" w:cs="Times New Roman"/>
          <w:sz w:val="24"/>
          <w:szCs w:val="24"/>
        </w:rPr>
        <w:t>, design consistency, branding, and the overall user experience (UX).</w:t>
      </w:r>
    </w:p>
    <w:p w14:paraId="13405209" w14:textId="0B5A9D9E"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2. Types of Cosmetic Elements</w:t>
      </w:r>
      <w:r>
        <w:rPr>
          <w:rFonts w:ascii="Times New Roman" w:eastAsia="Times New Roman" w:hAnsi="Times New Roman" w:cs="Times New Roman"/>
          <w:b/>
          <w:bCs/>
          <w:sz w:val="27"/>
          <w:szCs w:val="27"/>
        </w:rPr>
        <w:t>:</w:t>
      </w:r>
    </w:p>
    <w:p w14:paraId="2597EC54" w14:textId="77777777" w:rsidR="00091353" w:rsidRPr="00091353" w:rsidRDefault="00091353" w:rsidP="000913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User Interface Design</w:t>
      </w:r>
      <w:r w:rsidRPr="00091353">
        <w:rPr>
          <w:rFonts w:ascii="Times New Roman" w:eastAsia="Times New Roman" w:hAnsi="Times New Roman" w:cs="Times New Roman"/>
          <w:sz w:val="24"/>
          <w:szCs w:val="24"/>
        </w:rPr>
        <w:t>: Colors, typography, icons, layout, animations.</w:t>
      </w:r>
    </w:p>
    <w:p w14:paraId="505209D0" w14:textId="77777777" w:rsidR="00091353" w:rsidRPr="00091353" w:rsidRDefault="00091353" w:rsidP="000913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Theming and Branding</w:t>
      </w:r>
      <w:r w:rsidRPr="00091353">
        <w:rPr>
          <w:rFonts w:ascii="Times New Roman" w:eastAsia="Times New Roman" w:hAnsi="Times New Roman" w:cs="Times New Roman"/>
          <w:sz w:val="24"/>
          <w:szCs w:val="24"/>
        </w:rPr>
        <w:t>: Logos, visual themes, dark/light modes.</w:t>
      </w:r>
    </w:p>
    <w:p w14:paraId="764F4C59" w14:textId="77777777" w:rsidR="00091353" w:rsidRPr="00091353" w:rsidRDefault="00091353" w:rsidP="000913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Responsiveness</w:t>
      </w:r>
      <w:r w:rsidRPr="00091353">
        <w:rPr>
          <w:rFonts w:ascii="Times New Roman" w:eastAsia="Times New Roman" w:hAnsi="Times New Roman" w:cs="Times New Roman"/>
          <w:sz w:val="24"/>
          <w:szCs w:val="24"/>
        </w:rPr>
        <w:t>: How elements adjust for screen sizes—though partly functional, much of it is cosmetic.</w:t>
      </w:r>
    </w:p>
    <w:p w14:paraId="5B30DFBA" w14:textId="77777777" w:rsidR="00091353" w:rsidRPr="00091353" w:rsidRDefault="00091353" w:rsidP="000913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Micro-interactions</w:t>
      </w:r>
      <w:r w:rsidRPr="00091353">
        <w:rPr>
          <w:rFonts w:ascii="Times New Roman" w:eastAsia="Times New Roman" w:hAnsi="Times New Roman" w:cs="Times New Roman"/>
          <w:sz w:val="24"/>
          <w:szCs w:val="24"/>
        </w:rPr>
        <w:t>: Subtle animations like button hover effects or loading spinners.</w:t>
      </w:r>
    </w:p>
    <w:p w14:paraId="147F4CE3" w14:textId="2E5D5C17"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3. Importance in Technical Architecture</w:t>
      </w:r>
      <w:r>
        <w:rPr>
          <w:rFonts w:ascii="Times New Roman" w:eastAsia="Times New Roman" w:hAnsi="Times New Roman" w:cs="Times New Roman"/>
          <w:b/>
          <w:bCs/>
          <w:sz w:val="27"/>
          <w:szCs w:val="27"/>
        </w:rPr>
        <w:t>:</w:t>
      </w:r>
    </w:p>
    <w:p w14:paraId="72B55D87" w14:textId="77777777" w:rsidR="00091353" w:rsidRPr="00091353" w:rsidRDefault="00091353" w:rsidP="00091353">
      <w:p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While cosmetic elements don't alter backend logic or data processing, they are considered in technical architecture planning for several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gridCol w:w="6823"/>
      </w:tblGrid>
      <w:tr w:rsidR="00091353" w:rsidRPr="00091353" w14:paraId="5F1D0100" w14:textId="77777777" w:rsidTr="00091353">
        <w:trPr>
          <w:tblHeader/>
          <w:tblCellSpacing w:w="15" w:type="dxa"/>
        </w:trPr>
        <w:tc>
          <w:tcPr>
            <w:tcW w:w="0" w:type="auto"/>
            <w:vAlign w:val="center"/>
            <w:hideMark/>
          </w:tcPr>
          <w:p w14:paraId="32D205AC" w14:textId="77777777" w:rsidR="00091353" w:rsidRPr="00091353" w:rsidRDefault="00091353" w:rsidP="00091353">
            <w:pPr>
              <w:spacing w:after="0" w:line="240" w:lineRule="auto"/>
              <w:jc w:val="center"/>
              <w:rPr>
                <w:rFonts w:ascii="Times New Roman" w:eastAsia="Times New Roman" w:hAnsi="Times New Roman" w:cs="Times New Roman"/>
                <w:b/>
                <w:bCs/>
                <w:sz w:val="24"/>
                <w:szCs w:val="24"/>
              </w:rPr>
            </w:pPr>
            <w:r w:rsidRPr="00091353">
              <w:rPr>
                <w:rFonts w:ascii="Times New Roman" w:eastAsia="Times New Roman" w:hAnsi="Times New Roman" w:cs="Times New Roman"/>
                <w:b/>
                <w:bCs/>
                <w:sz w:val="24"/>
                <w:szCs w:val="24"/>
              </w:rPr>
              <w:t>Area</w:t>
            </w:r>
          </w:p>
        </w:tc>
        <w:tc>
          <w:tcPr>
            <w:tcW w:w="0" w:type="auto"/>
            <w:vAlign w:val="center"/>
            <w:hideMark/>
          </w:tcPr>
          <w:p w14:paraId="3E305440" w14:textId="77777777" w:rsidR="00091353" w:rsidRPr="00091353" w:rsidRDefault="00091353" w:rsidP="00091353">
            <w:pPr>
              <w:spacing w:after="0" w:line="240" w:lineRule="auto"/>
              <w:jc w:val="center"/>
              <w:rPr>
                <w:rFonts w:ascii="Times New Roman" w:eastAsia="Times New Roman" w:hAnsi="Times New Roman" w:cs="Times New Roman"/>
                <w:b/>
                <w:bCs/>
                <w:sz w:val="24"/>
                <w:szCs w:val="24"/>
              </w:rPr>
            </w:pPr>
            <w:r w:rsidRPr="00091353">
              <w:rPr>
                <w:rFonts w:ascii="Times New Roman" w:eastAsia="Times New Roman" w:hAnsi="Times New Roman" w:cs="Times New Roman"/>
                <w:b/>
                <w:bCs/>
                <w:sz w:val="24"/>
                <w:szCs w:val="24"/>
              </w:rPr>
              <w:t>Relevance of Cosmetic Insights</w:t>
            </w:r>
          </w:p>
        </w:tc>
      </w:tr>
      <w:tr w:rsidR="00091353" w:rsidRPr="00091353" w14:paraId="7392CD49" w14:textId="77777777" w:rsidTr="00091353">
        <w:trPr>
          <w:tblCellSpacing w:w="15" w:type="dxa"/>
        </w:trPr>
        <w:tc>
          <w:tcPr>
            <w:tcW w:w="0" w:type="auto"/>
            <w:vAlign w:val="center"/>
            <w:hideMark/>
          </w:tcPr>
          <w:p w14:paraId="76BC5076"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Performance Optimization</w:t>
            </w:r>
          </w:p>
        </w:tc>
        <w:tc>
          <w:tcPr>
            <w:tcW w:w="0" w:type="auto"/>
            <w:vAlign w:val="center"/>
            <w:hideMark/>
          </w:tcPr>
          <w:p w14:paraId="3167BB8D"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High-res graphics, animations, and effects can slow down the frontend.</w:t>
            </w:r>
          </w:p>
        </w:tc>
      </w:tr>
      <w:tr w:rsidR="00091353" w:rsidRPr="00091353" w14:paraId="17A5BFCB" w14:textId="77777777" w:rsidTr="00091353">
        <w:trPr>
          <w:tblCellSpacing w:w="15" w:type="dxa"/>
        </w:trPr>
        <w:tc>
          <w:tcPr>
            <w:tcW w:w="0" w:type="auto"/>
            <w:vAlign w:val="center"/>
            <w:hideMark/>
          </w:tcPr>
          <w:p w14:paraId="61DA6B25"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Maintainability</w:t>
            </w:r>
          </w:p>
        </w:tc>
        <w:tc>
          <w:tcPr>
            <w:tcW w:w="0" w:type="auto"/>
            <w:vAlign w:val="center"/>
            <w:hideMark/>
          </w:tcPr>
          <w:p w14:paraId="134D4D93"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UI components need to be modular, reusable, and theme-aware.</w:t>
            </w:r>
          </w:p>
        </w:tc>
      </w:tr>
      <w:tr w:rsidR="00091353" w:rsidRPr="00091353" w14:paraId="1BCA573D" w14:textId="77777777" w:rsidTr="00091353">
        <w:trPr>
          <w:tblCellSpacing w:w="15" w:type="dxa"/>
        </w:trPr>
        <w:tc>
          <w:tcPr>
            <w:tcW w:w="0" w:type="auto"/>
            <w:vAlign w:val="center"/>
            <w:hideMark/>
          </w:tcPr>
          <w:p w14:paraId="4CBB9BD9"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Scalability</w:t>
            </w:r>
          </w:p>
        </w:tc>
        <w:tc>
          <w:tcPr>
            <w:tcW w:w="0" w:type="auto"/>
            <w:vAlign w:val="center"/>
            <w:hideMark/>
          </w:tcPr>
          <w:p w14:paraId="5456AA26"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Design systems (e.g., using a CSS framework) must support future cosmetic changes.</w:t>
            </w:r>
          </w:p>
        </w:tc>
      </w:tr>
      <w:tr w:rsidR="00091353" w:rsidRPr="00091353" w14:paraId="4EF0C1C7" w14:textId="77777777" w:rsidTr="00091353">
        <w:trPr>
          <w:tblCellSpacing w:w="15" w:type="dxa"/>
        </w:trPr>
        <w:tc>
          <w:tcPr>
            <w:tcW w:w="0" w:type="auto"/>
            <w:vAlign w:val="center"/>
            <w:hideMark/>
          </w:tcPr>
          <w:p w14:paraId="3C81740F"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User Experience</w:t>
            </w:r>
          </w:p>
        </w:tc>
        <w:tc>
          <w:tcPr>
            <w:tcW w:w="0" w:type="auto"/>
            <w:vAlign w:val="center"/>
            <w:hideMark/>
          </w:tcPr>
          <w:p w14:paraId="4D4E466E"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Visual appeal improves user trust, reduces bounce rate, and increases usability.</w:t>
            </w:r>
          </w:p>
        </w:tc>
      </w:tr>
      <w:tr w:rsidR="00091353" w:rsidRPr="00091353" w14:paraId="1EC3C122" w14:textId="77777777" w:rsidTr="00091353">
        <w:trPr>
          <w:tblCellSpacing w:w="15" w:type="dxa"/>
        </w:trPr>
        <w:tc>
          <w:tcPr>
            <w:tcW w:w="0" w:type="auto"/>
            <w:vAlign w:val="center"/>
            <w:hideMark/>
          </w:tcPr>
          <w:p w14:paraId="0546C4A4"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Localization</w:t>
            </w:r>
          </w:p>
        </w:tc>
        <w:tc>
          <w:tcPr>
            <w:tcW w:w="0" w:type="auto"/>
            <w:vAlign w:val="center"/>
            <w:hideMark/>
          </w:tcPr>
          <w:p w14:paraId="06F276C9" w14:textId="77777777" w:rsidR="00091353" w:rsidRPr="00091353" w:rsidRDefault="00091353" w:rsidP="00091353">
            <w:pPr>
              <w:spacing w:after="0"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Cosmetic changes might be needed for RTL (right-to-left) languages, cultural differences.</w:t>
            </w:r>
          </w:p>
        </w:tc>
      </w:tr>
      <w:tr w:rsidR="0024379C" w:rsidRPr="00091353" w14:paraId="1BF3992C" w14:textId="77777777" w:rsidTr="00091353">
        <w:trPr>
          <w:tblCellSpacing w:w="15" w:type="dxa"/>
        </w:trPr>
        <w:tc>
          <w:tcPr>
            <w:tcW w:w="0" w:type="auto"/>
            <w:vAlign w:val="center"/>
          </w:tcPr>
          <w:p w14:paraId="15C74CC2" w14:textId="77777777" w:rsidR="0024379C" w:rsidRPr="00091353" w:rsidRDefault="0024379C" w:rsidP="00091353">
            <w:pPr>
              <w:spacing w:after="0" w:line="240" w:lineRule="auto"/>
              <w:rPr>
                <w:rFonts w:ascii="Times New Roman" w:eastAsia="Times New Roman" w:hAnsi="Times New Roman" w:cs="Times New Roman"/>
                <w:b/>
                <w:bCs/>
                <w:sz w:val="24"/>
                <w:szCs w:val="24"/>
              </w:rPr>
            </w:pPr>
          </w:p>
        </w:tc>
        <w:tc>
          <w:tcPr>
            <w:tcW w:w="0" w:type="auto"/>
            <w:vAlign w:val="center"/>
          </w:tcPr>
          <w:p w14:paraId="19D859A4" w14:textId="77777777" w:rsidR="0024379C" w:rsidRPr="00091353" w:rsidRDefault="0024379C" w:rsidP="00091353">
            <w:pPr>
              <w:spacing w:after="0" w:line="240" w:lineRule="auto"/>
              <w:rPr>
                <w:rFonts w:ascii="Times New Roman" w:eastAsia="Times New Roman" w:hAnsi="Times New Roman" w:cs="Times New Roman"/>
                <w:sz w:val="24"/>
                <w:szCs w:val="24"/>
              </w:rPr>
            </w:pPr>
          </w:p>
        </w:tc>
      </w:tr>
    </w:tbl>
    <w:p w14:paraId="4198B751" w14:textId="4EA29FD8"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4. Implementation Considerations</w:t>
      </w:r>
      <w:r>
        <w:rPr>
          <w:rFonts w:ascii="Times New Roman" w:eastAsia="Times New Roman" w:hAnsi="Times New Roman" w:cs="Times New Roman"/>
          <w:b/>
          <w:bCs/>
          <w:sz w:val="27"/>
          <w:szCs w:val="27"/>
        </w:rPr>
        <w:t>:</w:t>
      </w:r>
    </w:p>
    <w:p w14:paraId="1ABD7319" w14:textId="77777777" w:rsidR="00091353" w:rsidRPr="00091353" w:rsidRDefault="00091353" w:rsidP="000913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Separation of Concerns</w:t>
      </w:r>
      <w:r w:rsidRPr="00091353">
        <w:rPr>
          <w:rFonts w:ascii="Times New Roman" w:eastAsia="Times New Roman" w:hAnsi="Times New Roman" w:cs="Times New Roman"/>
          <w:sz w:val="24"/>
          <w:szCs w:val="24"/>
        </w:rPr>
        <w:t>: UI (cosmetic layer) is often separated from logic using MVC/MVVM patterns.</w:t>
      </w:r>
    </w:p>
    <w:p w14:paraId="70F5434C" w14:textId="77777777" w:rsidR="00091353" w:rsidRPr="00091353" w:rsidRDefault="00091353" w:rsidP="000913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Component-Based Architecture</w:t>
      </w:r>
      <w:r w:rsidRPr="00091353">
        <w:rPr>
          <w:rFonts w:ascii="Times New Roman" w:eastAsia="Times New Roman" w:hAnsi="Times New Roman" w:cs="Times New Roman"/>
          <w:sz w:val="24"/>
          <w:szCs w:val="24"/>
        </w:rPr>
        <w:t>: Frontend frameworks (React, Angular, Vue) allow encapsulated cosmetic control.</w:t>
      </w:r>
    </w:p>
    <w:p w14:paraId="0C23A3D0" w14:textId="77777777" w:rsidR="00091353" w:rsidRPr="00091353" w:rsidRDefault="00091353" w:rsidP="000913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Theming Engines</w:t>
      </w:r>
      <w:r w:rsidRPr="00091353">
        <w:rPr>
          <w:rFonts w:ascii="Times New Roman" w:eastAsia="Times New Roman" w:hAnsi="Times New Roman" w:cs="Times New Roman"/>
          <w:sz w:val="24"/>
          <w:szCs w:val="24"/>
        </w:rPr>
        <w:t>: Tools like Tailwind, Material UI, or Bootstrap enable easy visual customization.</w:t>
      </w:r>
    </w:p>
    <w:p w14:paraId="4E5016F0" w14:textId="77777777" w:rsidR="00091353" w:rsidRPr="00091353" w:rsidRDefault="00091353" w:rsidP="000913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Accessibility (A11Y)</w:t>
      </w:r>
      <w:r w:rsidRPr="00091353">
        <w:rPr>
          <w:rFonts w:ascii="Times New Roman" w:eastAsia="Times New Roman" w:hAnsi="Times New Roman" w:cs="Times New Roman"/>
          <w:sz w:val="24"/>
          <w:szCs w:val="24"/>
        </w:rPr>
        <w:t>: Cosmetic decisions must not hinder usability for users with disabilities.</w:t>
      </w:r>
    </w:p>
    <w:p w14:paraId="41BE336A" w14:textId="4FDAF1DE" w:rsidR="00091353" w:rsidRPr="00E5327D" w:rsidRDefault="00091353" w:rsidP="00E5327D">
      <w:pPr>
        <w:pStyle w:val="Style10"/>
      </w:pPr>
      <w:r w:rsidRPr="009923D1">
        <w:rPr>
          <w:rFonts w:ascii="Times New Roman" w:eastAsia="Times New Roman" w:hAnsi="Times New Roman" w:cs="Times New Roman"/>
          <w:b/>
          <w:bCs/>
          <w:sz w:val="27"/>
          <w:szCs w:val="27"/>
        </w:rPr>
        <w:t>5. Example:</w:t>
      </w:r>
    </w:p>
    <w:p w14:paraId="38C73C4E" w14:textId="77777777" w:rsidR="00091353" w:rsidRPr="00091353" w:rsidRDefault="00091353" w:rsidP="00091353">
      <w:p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 xml:space="preserve">Let’s say you're designing a </w:t>
      </w:r>
      <w:r w:rsidRPr="00091353">
        <w:rPr>
          <w:rFonts w:ascii="Times New Roman" w:eastAsia="Times New Roman" w:hAnsi="Times New Roman" w:cs="Times New Roman"/>
          <w:b/>
          <w:bCs/>
          <w:sz w:val="24"/>
          <w:szCs w:val="24"/>
        </w:rPr>
        <w:t>dashboard application</w:t>
      </w:r>
      <w:r w:rsidRPr="00091353">
        <w:rPr>
          <w:rFonts w:ascii="Times New Roman" w:eastAsia="Times New Roman" w:hAnsi="Times New Roman" w:cs="Times New Roman"/>
          <w:sz w:val="24"/>
          <w:szCs w:val="24"/>
        </w:rPr>
        <w:t>. Here's how cosmetic aspects fit into the architecture:</w:t>
      </w:r>
    </w:p>
    <w:p w14:paraId="4E614B29" w14:textId="77777777" w:rsidR="00091353" w:rsidRPr="00091353" w:rsidRDefault="00091353" w:rsidP="000913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Functional Layer</w:t>
      </w:r>
      <w:r w:rsidRPr="00091353">
        <w:rPr>
          <w:rFonts w:ascii="Times New Roman" w:eastAsia="Times New Roman" w:hAnsi="Times New Roman" w:cs="Times New Roman"/>
          <w:sz w:val="24"/>
          <w:szCs w:val="24"/>
        </w:rPr>
        <w:t>: APIs, authentication, data pipelines.</w:t>
      </w:r>
    </w:p>
    <w:p w14:paraId="058D4109" w14:textId="77777777" w:rsidR="00091353" w:rsidRPr="00091353" w:rsidRDefault="00091353" w:rsidP="000913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Cosmetic Layer</w:t>
      </w:r>
      <w:r w:rsidRPr="00091353">
        <w:rPr>
          <w:rFonts w:ascii="Times New Roman" w:eastAsia="Times New Roman" w:hAnsi="Times New Roman" w:cs="Times New Roman"/>
          <w:sz w:val="24"/>
          <w:szCs w:val="24"/>
        </w:rPr>
        <w:t>:</w:t>
      </w:r>
    </w:p>
    <w:p w14:paraId="1704A148" w14:textId="77777777" w:rsidR="00091353" w:rsidRPr="00091353" w:rsidRDefault="00091353" w:rsidP="000913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Charts have animations.</w:t>
      </w:r>
    </w:p>
    <w:p w14:paraId="27AC04AD" w14:textId="77777777" w:rsidR="00091353" w:rsidRPr="00091353" w:rsidRDefault="00091353" w:rsidP="000913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Buttons have gradients.</w:t>
      </w:r>
    </w:p>
    <w:p w14:paraId="0D3C1932" w14:textId="77777777" w:rsidR="00091353" w:rsidRPr="00091353" w:rsidRDefault="00091353" w:rsidP="000913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Layout switches between grid/list view.</w:t>
      </w:r>
    </w:p>
    <w:p w14:paraId="559F5D6B" w14:textId="77777777" w:rsidR="00091353" w:rsidRPr="00091353" w:rsidRDefault="00091353" w:rsidP="000913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Light/dark themes.</w:t>
      </w:r>
    </w:p>
    <w:p w14:paraId="5DCFABEF" w14:textId="77777777" w:rsidR="00091353" w:rsidRPr="00091353" w:rsidRDefault="00091353" w:rsidP="00091353">
      <w:p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 xml:space="preserve">While these don't affect how data is processed, they </w:t>
      </w:r>
      <w:r w:rsidRPr="00091353">
        <w:rPr>
          <w:rFonts w:ascii="Times New Roman" w:eastAsia="Times New Roman" w:hAnsi="Times New Roman" w:cs="Times New Roman"/>
          <w:b/>
          <w:bCs/>
          <w:sz w:val="24"/>
          <w:szCs w:val="24"/>
        </w:rPr>
        <w:t>greatly affect perception, usability, and user engagement</w:t>
      </w:r>
      <w:r w:rsidRPr="00091353">
        <w:rPr>
          <w:rFonts w:ascii="Times New Roman" w:eastAsia="Times New Roman" w:hAnsi="Times New Roman" w:cs="Times New Roman"/>
          <w:sz w:val="24"/>
          <w:szCs w:val="24"/>
        </w:rPr>
        <w:t>.</w:t>
      </w:r>
    </w:p>
    <w:p w14:paraId="51114C79" w14:textId="77777777" w:rsidR="00FF681A" w:rsidRDefault="00091353" w:rsidP="00FF681A">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6. Tools and Technologies</w:t>
      </w:r>
      <w:r>
        <w:rPr>
          <w:rFonts w:ascii="Times New Roman" w:eastAsia="Times New Roman" w:hAnsi="Times New Roman" w:cs="Times New Roman"/>
          <w:b/>
          <w:bCs/>
          <w:sz w:val="27"/>
          <w:szCs w:val="27"/>
        </w:rPr>
        <w:t>:</w:t>
      </w:r>
    </w:p>
    <w:p w14:paraId="0248B6C5" w14:textId="603AF68C" w:rsidR="00091353" w:rsidRPr="00091353" w:rsidRDefault="00091353" w:rsidP="00FF681A">
      <w:pPr>
        <w:spacing w:before="100" w:beforeAutospacing="1" w:after="100" w:afterAutospacing="1" w:line="240" w:lineRule="auto"/>
        <w:outlineLvl w:val="2"/>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Figma / Adobe XD</w:t>
      </w:r>
      <w:r w:rsidRPr="00091353">
        <w:rPr>
          <w:rFonts w:ascii="Times New Roman" w:eastAsia="Times New Roman" w:hAnsi="Times New Roman" w:cs="Times New Roman"/>
          <w:sz w:val="24"/>
          <w:szCs w:val="24"/>
        </w:rPr>
        <w:t>: UI design.</w:t>
      </w:r>
    </w:p>
    <w:p w14:paraId="3A985565" w14:textId="77777777" w:rsidR="00091353" w:rsidRPr="00091353" w:rsidRDefault="00091353" w:rsidP="000913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CSS-in-JS / SCSS / Tailwind</w:t>
      </w:r>
      <w:r w:rsidRPr="00091353">
        <w:rPr>
          <w:rFonts w:ascii="Times New Roman" w:eastAsia="Times New Roman" w:hAnsi="Times New Roman" w:cs="Times New Roman"/>
          <w:sz w:val="24"/>
          <w:szCs w:val="24"/>
        </w:rPr>
        <w:t>: Styling.</w:t>
      </w:r>
    </w:p>
    <w:p w14:paraId="0110D585" w14:textId="77777777" w:rsidR="00091353" w:rsidRPr="00091353" w:rsidRDefault="00091353" w:rsidP="000913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Storybook</w:t>
      </w:r>
      <w:r w:rsidRPr="00091353">
        <w:rPr>
          <w:rFonts w:ascii="Times New Roman" w:eastAsia="Times New Roman" w:hAnsi="Times New Roman" w:cs="Times New Roman"/>
          <w:sz w:val="24"/>
          <w:szCs w:val="24"/>
        </w:rPr>
        <w:t>: Component-level cosmetic preview.</w:t>
      </w:r>
    </w:p>
    <w:p w14:paraId="7DDC00EA" w14:textId="77777777" w:rsidR="00091353" w:rsidRPr="00091353" w:rsidRDefault="00091353" w:rsidP="000913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Lighthouse</w:t>
      </w:r>
      <w:r w:rsidRPr="00091353">
        <w:rPr>
          <w:rFonts w:ascii="Times New Roman" w:eastAsia="Times New Roman" w:hAnsi="Times New Roman" w:cs="Times New Roman"/>
          <w:sz w:val="24"/>
          <w:szCs w:val="24"/>
        </w:rPr>
        <w:t>: Audit performance impact of cosmetic features.</w:t>
      </w:r>
    </w:p>
    <w:p w14:paraId="5D37519B" w14:textId="789612AD"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7. Challenges</w:t>
      </w:r>
      <w:r>
        <w:rPr>
          <w:rFonts w:ascii="Times New Roman" w:eastAsia="Times New Roman" w:hAnsi="Times New Roman" w:cs="Times New Roman"/>
          <w:b/>
          <w:bCs/>
          <w:sz w:val="27"/>
          <w:szCs w:val="27"/>
        </w:rPr>
        <w:t>:</w:t>
      </w:r>
    </w:p>
    <w:p w14:paraId="2E429887" w14:textId="77777777" w:rsidR="00091353" w:rsidRPr="00091353" w:rsidRDefault="00091353" w:rsidP="000913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Overhead</w:t>
      </w:r>
      <w:r w:rsidRPr="00091353">
        <w:rPr>
          <w:rFonts w:ascii="Times New Roman" w:eastAsia="Times New Roman" w:hAnsi="Times New Roman" w:cs="Times New Roman"/>
          <w:sz w:val="24"/>
          <w:szCs w:val="24"/>
        </w:rPr>
        <w:t>: Overuse of cosmetic elements can slow down applications.</w:t>
      </w:r>
    </w:p>
    <w:p w14:paraId="4BE23820" w14:textId="77777777" w:rsidR="00091353" w:rsidRPr="00091353" w:rsidRDefault="00091353" w:rsidP="000913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Consistency</w:t>
      </w:r>
      <w:r w:rsidRPr="00091353">
        <w:rPr>
          <w:rFonts w:ascii="Times New Roman" w:eastAsia="Times New Roman" w:hAnsi="Times New Roman" w:cs="Times New Roman"/>
          <w:sz w:val="24"/>
          <w:szCs w:val="24"/>
        </w:rPr>
        <w:t>: Without a design system, cosmetic changes can lead to inconsistency.</w:t>
      </w:r>
    </w:p>
    <w:p w14:paraId="40900F99" w14:textId="77777777" w:rsidR="00091353" w:rsidRPr="00091353" w:rsidRDefault="00091353" w:rsidP="000913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b/>
          <w:bCs/>
          <w:sz w:val="24"/>
          <w:szCs w:val="24"/>
        </w:rPr>
        <w:t>Responsive Design Complexity</w:t>
      </w:r>
      <w:r w:rsidRPr="00091353">
        <w:rPr>
          <w:rFonts w:ascii="Times New Roman" w:eastAsia="Times New Roman" w:hAnsi="Times New Roman" w:cs="Times New Roman"/>
          <w:sz w:val="24"/>
          <w:szCs w:val="24"/>
        </w:rPr>
        <w:t>: Making all cosmetic elements adaptive can require more effort than functional logic.</w:t>
      </w:r>
    </w:p>
    <w:p w14:paraId="025C83DA" w14:textId="30576299" w:rsidR="00091353" w:rsidRPr="00091353" w:rsidRDefault="00091353" w:rsidP="00091353">
      <w:pPr>
        <w:spacing w:before="100" w:beforeAutospacing="1" w:after="100" w:afterAutospacing="1" w:line="240" w:lineRule="auto"/>
        <w:outlineLvl w:val="2"/>
        <w:rPr>
          <w:rFonts w:ascii="Times New Roman" w:eastAsia="Times New Roman" w:hAnsi="Times New Roman" w:cs="Times New Roman"/>
          <w:b/>
          <w:bCs/>
          <w:sz w:val="27"/>
          <w:szCs w:val="27"/>
        </w:rPr>
      </w:pPr>
      <w:r w:rsidRPr="00091353">
        <w:rPr>
          <w:rFonts w:ascii="Times New Roman" w:eastAsia="Times New Roman" w:hAnsi="Times New Roman" w:cs="Times New Roman"/>
          <w:b/>
          <w:bCs/>
          <w:sz w:val="27"/>
          <w:szCs w:val="27"/>
        </w:rPr>
        <w:t>Conclusion</w:t>
      </w:r>
      <w:r>
        <w:rPr>
          <w:rFonts w:ascii="Times New Roman" w:eastAsia="Times New Roman" w:hAnsi="Times New Roman" w:cs="Times New Roman"/>
          <w:b/>
          <w:bCs/>
          <w:sz w:val="27"/>
          <w:szCs w:val="27"/>
        </w:rPr>
        <w:t>:</w:t>
      </w:r>
    </w:p>
    <w:p w14:paraId="3DA0C06D" w14:textId="4C083212" w:rsidR="00091353" w:rsidRDefault="00091353" w:rsidP="00091353">
      <w:pPr>
        <w:spacing w:before="100" w:beforeAutospacing="1" w:after="100" w:afterAutospacing="1" w:line="240" w:lineRule="auto"/>
        <w:rPr>
          <w:rFonts w:ascii="Times New Roman" w:eastAsia="Times New Roman" w:hAnsi="Times New Roman" w:cs="Times New Roman"/>
          <w:sz w:val="24"/>
          <w:szCs w:val="24"/>
        </w:rPr>
      </w:pPr>
      <w:r w:rsidRPr="00091353">
        <w:rPr>
          <w:rFonts w:ascii="Times New Roman" w:eastAsia="Times New Roman" w:hAnsi="Times New Roman" w:cs="Times New Roman"/>
          <w:sz w:val="24"/>
          <w:szCs w:val="24"/>
        </w:rPr>
        <w:t xml:space="preserve">Cosmetic insights, while non-functional, are </w:t>
      </w:r>
      <w:r w:rsidRPr="00091353">
        <w:rPr>
          <w:rFonts w:ascii="Times New Roman" w:eastAsia="Times New Roman" w:hAnsi="Times New Roman" w:cs="Times New Roman"/>
          <w:b/>
          <w:bCs/>
          <w:sz w:val="24"/>
          <w:szCs w:val="24"/>
        </w:rPr>
        <w:t>critical to the overall design and effectiveness of technical architecture</w:t>
      </w:r>
      <w:r w:rsidRPr="00091353">
        <w:rPr>
          <w:rFonts w:ascii="Times New Roman" w:eastAsia="Times New Roman" w:hAnsi="Times New Roman" w:cs="Times New Roman"/>
          <w:sz w:val="24"/>
          <w:szCs w:val="24"/>
        </w:rPr>
        <w:t xml:space="preserve">. Good architecture ensures that the cosmetic layer is </w:t>
      </w:r>
      <w:r w:rsidRPr="00091353">
        <w:rPr>
          <w:rFonts w:ascii="Times New Roman" w:eastAsia="Times New Roman" w:hAnsi="Times New Roman" w:cs="Times New Roman"/>
          <w:b/>
          <w:bCs/>
          <w:sz w:val="24"/>
          <w:szCs w:val="24"/>
        </w:rPr>
        <w:t>modular</w:t>
      </w:r>
      <w:r w:rsidRPr="00091353">
        <w:rPr>
          <w:rFonts w:ascii="Times New Roman" w:eastAsia="Times New Roman" w:hAnsi="Times New Roman" w:cs="Times New Roman"/>
          <w:sz w:val="24"/>
          <w:szCs w:val="24"/>
        </w:rPr>
        <w:t xml:space="preserve">, </w:t>
      </w:r>
      <w:r w:rsidRPr="00091353">
        <w:rPr>
          <w:rFonts w:ascii="Times New Roman" w:eastAsia="Times New Roman" w:hAnsi="Times New Roman" w:cs="Times New Roman"/>
          <w:b/>
          <w:bCs/>
          <w:sz w:val="24"/>
          <w:szCs w:val="24"/>
        </w:rPr>
        <w:t>efficient</w:t>
      </w:r>
      <w:r w:rsidRPr="00091353">
        <w:rPr>
          <w:rFonts w:ascii="Times New Roman" w:eastAsia="Times New Roman" w:hAnsi="Times New Roman" w:cs="Times New Roman"/>
          <w:sz w:val="24"/>
          <w:szCs w:val="24"/>
        </w:rPr>
        <w:t xml:space="preserve">, and </w:t>
      </w:r>
      <w:r w:rsidRPr="00091353">
        <w:rPr>
          <w:rFonts w:ascii="Times New Roman" w:eastAsia="Times New Roman" w:hAnsi="Times New Roman" w:cs="Times New Roman"/>
          <w:b/>
          <w:bCs/>
          <w:sz w:val="24"/>
          <w:szCs w:val="24"/>
        </w:rPr>
        <w:t>user-focused</w:t>
      </w:r>
      <w:r w:rsidRPr="00091353">
        <w:rPr>
          <w:rFonts w:ascii="Times New Roman" w:eastAsia="Times New Roman" w:hAnsi="Times New Roman" w:cs="Times New Roman"/>
          <w:sz w:val="24"/>
          <w:szCs w:val="24"/>
        </w:rPr>
        <w:t>, without compromising core fun</w:t>
      </w:r>
      <w:r>
        <w:rPr>
          <w:rFonts w:ascii="Times New Roman" w:eastAsia="Times New Roman" w:hAnsi="Times New Roman" w:cs="Times New Roman"/>
          <w:sz w:val="24"/>
          <w:szCs w:val="24"/>
        </w:rPr>
        <w:t>ctions.</w:t>
      </w:r>
    </w:p>
    <w:p w14:paraId="75546834" w14:textId="77777777" w:rsidR="00265582" w:rsidRDefault="00265582" w:rsidP="00091353">
      <w:pPr>
        <w:spacing w:before="100" w:beforeAutospacing="1" w:after="100" w:afterAutospacing="1" w:line="240" w:lineRule="auto"/>
        <w:rPr>
          <w:rFonts w:ascii="Times New Roman" w:eastAsia="Times New Roman" w:hAnsi="Times New Roman" w:cs="Times New Roman"/>
          <w:color w:val="0070C0"/>
          <w:sz w:val="36"/>
          <w:szCs w:val="36"/>
          <w:u w:val="single"/>
        </w:rPr>
      </w:pPr>
    </w:p>
    <w:p w14:paraId="4B52BF60" w14:textId="3207EE79" w:rsidR="00091353" w:rsidRPr="00763F32" w:rsidRDefault="00091353" w:rsidP="00091353">
      <w:pPr>
        <w:spacing w:before="100" w:beforeAutospacing="1" w:after="100" w:afterAutospacing="1" w:line="240" w:lineRule="auto"/>
        <w:rPr>
          <w:rFonts w:ascii="Times New Roman" w:eastAsia="Times New Roman" w:hAnsi="Times New Roman" w:cs="Times New Roman"/>
          <w:b/>
          <w:bCs/>
          <w:color w:val="0070C0"/>
          <w:sz w:val="36"/>
          <w:szCs w:val="36"/>
        </w:rPr>
      </w:pPr>
      <w:r w:rsidRPr="00763F32">
        <w:rPr>
          <w:rFonts w:ascii="Times New Roman" w:eastAsia="Times New Roman" w:hAnsi="Times New Roman" w:cs="Times New Roman"/>
          <w:b/>
          <w:bCs/>
          <w:color w:val="0070C0"/>
          <w:sz w:val="36"/>
          <w:szCs w:val="36"/>
        </w:rPr>
        <w:t>Project flow:</w:t>
      </w:r>
    </w:p>
    <w:p w14:paraId="04F5A2DA" w14:textId="77777777" w:rsidR="00CC20B7" w:rsidRDefault="00CF141F" w:rsidP="00733CA8">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This flow will help you systematically collect, analyze, and visualize data to reveal meaningful patterns in </w:t>
      </w:r>
      <w:r w:rsidRPr="00CF141F">
        <w:rPr>
          <w:rFonts w:ascii="Times New Roman" w:eastAsia="Times New Roman" w:hAnsi="Times New Roman" w:cs="Times New Roman"/>
          <w:b/>
          <w:bCs/>
          <w:sz w:val="24"/>
          <w:szCs w:val="24"/>
        </w:rPr>
        <w:t>consumer behavior and cosmetic trends</w:t>
      </w:r>
      <w:r w:rsidRPr="00CF141F">
        <w:rPr>
          <w:rFonts w:ascii="Times New Roman" w:eastAsia="Times New Roman" w:hAnsi="Times New Roman" w:cs="Times New Roman"/>
          <w:sz w:val="24"/>
          <w:szCs w:val="24"/>
        </w:rPr>
        <w:t>.</w:t>
      </w:r>
    </w:p>
    <w:p w14:paraId="50B2FFAD" w14:textId="422E8156" w:rsidR="00CF141F" w:rsidRPr="00733CA8" w:rsidRDefault="00CF141F" w:rsidP="00733CA8">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7"/>
          <w:szCs w:val="27"/>
        </w:rPr>
        <w:t xml:space="preserve"> 1. Define Business Objectives</w:t>
      </w:r>
    </w:p>
    <w:p w14:paraId="7E07650A"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Understand what insights the business wants from the data.</w:t>
      </w:r>
    </w:p>
    <w:p w14:paraId="7CBC1EA0" w14:textId="77777777" w:rsidR="00CF141F" w:rsidRPr="00CF141F" w:rsidRDefault="00CF141F" w:rsidP="00CF14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Key Questions to Answer:</w:t>
      </w:r>
    </w:p>
    <w:p w14:paraId="57EFD2D7" w14:textId="77777777" w:rsidR="00CF141F" w:rsidRPr="00CF141F" w:rsidRDefault="00CF141F" w:rsidP="00CF14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What cosmetic products are trending?</w:t>
      </w:r>
    </w:p>
    <w:p w14:paraId="26785F8B" w14:textId="77777777" w:rsidR="00CF141F" w:rsidRPr="00CF141F" w:rsidRDefault="00CF141F" w:rsidP="00CF14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Which customer segments are buying them?</w:t>
      </w:r>
    </w:p>
    <w:p w14:paraId="72F61E60" w14:textId="77777777" w:rsidR="00CF141F" w:rsidRPr="00CF141F" w:rsidRDefault="00CF141F" w:rsidP="00CF14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How do preferences vary by location, season, or age group?</w:t>
      </w:r>
    </w:p>
    <w:p w14:paraId="66F842A2" w14:textId="77777777" w:rsidR="00CF141F" w:rsidRPr="00CF141F" w:rsidRDefault="00CF141F" w:rsidP="00CF141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What are the top-performing channels (e-commerce, in-store)?</w:t>
      </w:r>
    </w:p>
    <w:p w14:paraId="5B00FED9" w14:textId="234F27F7" w:rsidR="00CF141F" w:rsidRPr="00CF141F" w:rsidRDefault="00CF141F" w:rsidP="00CF14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Align with teams: marketing, sales, R&amp;D</w:t>
      </w:r>
    </w:p>
    <w:p w14:paraId="6C32FA7E" w14:textId="0D249032"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2. Data Collection</w:t>
      </w:r>
    </w:p>
    <w:p w14:paraId="7AC0A9EF"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Gather relevant data from multiple sources.</w:t>
      </w:r>
    </w:p>
    <w:p w14:paraId="4C4420E5" w14:textId="77777777" w:rsidR="00CF141F" w:rsidRPr="00CF141F" w:rsidRDefault="00CF141F" w:rsidP="00CF14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Sources</w:t>
      </w:r>
      <w:r w:rsidRPr="00CF141F">
        <w:rPr>
          <w:rFonts w:ascii="Times New Roman" w:eastAsia="Times New Roman" w:hAnsi="Times New Roman" w:cs="Times New Roman"/>
          <w:sz w:val="24"/>
          <w:szCs w:val="24"/>
        </w:rPr>
        <w:t>:</w:t>
      </w:r>
    </w:p>
    <w:p w14:paraId="6CAEE0C2"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Sales data (e.g., ERP, CRM)</w:t>
      </w:r>
    </w:p>
    <w:p w14:paraId="0BF15E14"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Social media trends (e.g., Instagram, TikTok mentions)</w:t>
      </w:r>
    </w:p>
    <w:p w14:paraId="45B2D273"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Consumer surveys</w:t>
      </w:r>
    </w:p>
    <w:p w14:paraId="78404D8E"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Google Trends or other external APIs</w:t>
      </w:r>
    </w:p>
    <w:p w14:paraId="55EC413D"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E-commerce platforms (Shopify, Amazon, etc.)</w:t>
      </w:r>
    </w:p>
    <w:p w14:paraId="638F965A" w14:textId="77777777" w:rsidR="00CF141F" w:rsidRPr="00CF141F" w:rsidRDefault="00CF141F" w:rsidP="00CF14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Data Types</w:t>
      </w:r>
      <w:r w:rsidRPr="00CF141F">
        <w:rPr>
          <w:rFonts w:ascii="Times New Roman" w:eastAsia="Times New Roman" w:hAnsi="Times New Roman" w:cs="Times New Roman"/>
          <w:sz w:val="24"/>
          <w:szCs w:val="24"/>
        </w:rPr>
        <w:t>:</w:t>
      </w:r>
    </w:p>
    <w:p w14:paraId="1687E8B1"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categories (lipstick, skincare, etc.)</w:t>
      </w:r>
    </w:p>
    <w:p w14:paraId="76F69AA6"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Demographics (age, gender, location)</w:t>
      </w:r>
    </w:p>
    <w:p w14:paraId="6D97D607"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Time-series sales and reviews</w:t>
      </w:r>
    </w:p>
    <w:p w14:paraId="74FAB0F8" w14:textId="77777777" w:rsidR="00CF141F" w:rsidRPr="00CF141F" w:rsidRDefault="00CF141F" w:rsidP="00CF141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Sentiment data from social platforms</w:t>
      </w:r>
    </w:p>
    <w:p w14:paraId="5063FF9F" w14:textId="4EBC7A5F"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i/>
          <w:iCs/>
          <w:sz w:val="24"/>
          <w:szCs w:val="24"/>
        </w:rPr>
        <w:t>Deliverable</w:t>
      </w:r>
      <w:r w:rsidRPr="00CF141F">
        <w:rPr>
          <w:rFonts w:ascii="Times New Roman" w:eastAsia="Times New Roman" w:hAnsi="Times New Roman" w:cs="Times New Roman"/>
          <w:sz w:val="24"/>
          <w:szCs w:val="24"/>
        </w:rPr>
        <w:t>: Raw Data Repository (Excel, CSV, SQL, APIs)</w:t>
      </w:r>
    </w:p>
    <w:p w14:paraId="1CA2ED58" w14:textId="783A4B3E"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3. Data Cleaning &amp; Preparation</w:t>
      </w:r>
    </w:p>
    <w:p w14:paraId="317800C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Ensure the data is clean, accurate, and Tableau-ready.</w:t>
      </w:r>
    </w:p>
    <w:p w14:paraId="63C32B95" w14:textId="77777777" w:rsidR="00CF141F" w:rsidRPr="00CF141F" w:rsidRDefault="00CF141F" w:rsidP="00CF14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Remove duplicates, fill missing values</w:t>
      </w:r>
    </w:p>
    <w:p w14:paraId="516BEA0A" w14:textId="77777777" w:rsidR="00CF141F" w:rsidRPr="00CF141F" w:rsidRDefault="00CF141F" w:rsidP="00CF14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Normalize product names/categories</w:t>
      </w:r>
    </w:p>
    <w:p w14:paraId="33FE6597" w14:textId="77777777" w:rsidR="00CF141F" w:rsidRPr="00CF141F" w:rsidRDefault="00CF141F" w:rsidP="00CF14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Tag trends (e.g., “clean beauty”, “vegan”, “anti-aging”)</w:t>
      </w:r>
    </w:p>
    <w:p w14:paraId="418C112C" w14:textId="77777777" w:rsidR="00CF141F" w:rsidRPr="00CF141F" w:rsidRDefault="00CF141F" w:rsidP="00CF14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Join datasets (e.g., sales + social sentiment)</w:t>
      </w:r>
    </w:p>
    <w:p w14:paraId="183D369C" w14:textId="77777777" w:rsidR="00763F32" w:rsidRDefault="004838EA" w:rsidP="00763F32">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 xml:space="preserve"> </w:t>
      </w:r>
      <w:r w:rsidR="00CF141F" w:rsidRPr="00CF141F">
        <w:rPr>
          <w:rFonts w:ascii="Times New Roman" w:eastAsia="Times New Roman" w:hAnsi="Times New Roman" w:cs="Times New Roman"/>
          <w:sz w:val="24"/>
          <w:szCs w:val="24"/>
        </w:rPr>
        <w:t xml:space="preserve"> </w:t>
      </w:r>
      <w:r w:rsidR="00CF141F" w:rsidRPr="00CF141F">
        <w:rPr>
          <w:rFonts w:ascii="Times New Roman" w:eastAsia="Times New Roman" w:hAnsi="Times New Roman" w:cs="Times New Roman"/>
          <w:i/>
          <w:iCs/>
          <w:sz w:val="24"/>
          <w:szCs w:val="24"/>
        </w:rPr>
        <w:t>Deliverable</w:t>
      </w:r>
      <w:r w:rsidR="00CF141F" w:rsidRPr="00CF141F">
        <w:rPr>
          <w:rFonts w:ascii="Times New Roman" w:eastAsia="Times New Roman" w:hAnsi="Times New Roman" w:cs="Times New Roman"/>
          <w:sz w:val="24"/>
          <w:szCs w:val="24"/>
        </w:rPr>
        <w:t>: Cleaned dataset or Tableau Data Extract (.hyper)</w:t>
      </w:r>
      <w:r w:rsidR="00763F32">
        <w:rPr>
          <w:rFonts w:ascii="Times New Roman" w:eastAsia="Times New Roman" w:hAnsi="Times New Roman" w:cs="Times New Roman"/>
          <w:sz w:val="24"/>
          <w:szCs w:val="24"/>
        </w:rPr>
        <w:br/>
      </w:r>
    </w:p>
    <w:p w14:paraId="6C3C3E4C" w14:textId="31A4BEEC" w:rsidR="00CF141F" w:rsidRPr="00763F32" w:rsidRDefault="00CF141F" w:rsidP="00763F32">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7"/>
          <w:szCs w:val="27"/>
        </w:rPr>
        <w:t>4. Data Modeling in Tableau</w:t>
      </w:r>
    </w:p>
    <w:p w14:paraId="5E2EC864"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Structure the data for flexible and insightful dashboards.</w:t>
      </w:r>
    </w:p>
    <w:p w14:paraId="43CA9BFD" w14:textId="77777777" w:rsidR="00CF141F" w:rsidRPr="00CF141F" w:rsidRDefault="00CF141F" w:rsidP="00CF14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Create dimensions (category, region, customer segment)</w:t>
      </w:r>
    </w:p>
    <w:p w14:paraId="4ECF15D2" w14:textId="77777777" w:rsidR="00CF141F" w:rsidRPr="00CF141F" w:rsidRDefault="00CF141F" w:rsidP="00CF14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Create measures (total sales, YOY growth, review count)</w:t>
      </w:r>
    </w:p>
    <w:p w14:paraId="7984FC1E" w14:textId="77777777" w:rsidR="00CF141F" w:rsidRPr="00CF141F" w:rsidRDefault="00CF141F" w:rsidP="00CF14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Use calculated fields (e.g., sentiment score, trend score)</w:t>
      </w:r>
    </w:p>
    <w:p w14:paraId="7DC8FB23" w14:textId="77777777" w:rsidR="00CF141F" w:rsidRPr="00CF141F" w:rsidRDefault="00CF141F" w:rsidP="00CF14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Create hierarchies (Product → Subtype → SKU)</w:t>
      </w:r>
    </w:p>
    <w:p w14:paraId="225771D1" w14:textId="04230F79" w:rsidR="00CF141F" w:rsidRPr="00CF141F" w:rsidRDefault="004838EA" w:rsidP="00CF141F">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 xml:space="preserve"> </w:t>
      </w:r>
      <w:r w:rsidR="00CF141F" w:rsidRPr="00CF141F">
        <w:rPr>
          <w:rFonts w:ascii="Times New Roman" w:eastAsia="Times New Roman" w:hAnsi="Times New Roman" w:cs="Times New Roman"/>
          <w:sz w:val="24"/>
          <w:szCs w:val="24"/>
        </w:rPr>
        <w:t xml:space="preserve"> </w:t>
      </w:r>
      <w:r w:rsidR="00CF141F" w:rsidRPr="00CF141F">
        <w:rPr>
          <w:rFonts w:ascii="Times New Roman" w:eastAsia="Times New Roman" w:hAnsi="Times New Roman" w:cs="Times New Roman"/>
          <w:i/>
          <w:iCs/>
          <w:sz w:val="24"/>
          <w:szCs w:val="24"/>
        </w:rPr>
        <w:t>Deliverable</w:t>
      </w:r>
      <w:r w:rsidR="00CF141F" w:rsidRPr="00CF141F">
        <w:rPr>
          <w:rFonts w:ascii="Times New Roman" w:eastAsia="Times New Roman" w:hAnsi="Times New Roman" w:cs="Times New Roman"/>
          <w:sz w:val="24"/>
          <w:szCs w:val="24"/>
        </w:rPr>
        <w:t>: Tableau Data Model with Relationships</w:t>
      </w:r>
    </w:p>
    <w:p w14:paraId="0FB61B65"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66CED7">
          <v:rect id="_x0000_i1349" style="width:0;height:1.5pt" o:hralign="center" o:hrstd="t" o:hr="t" fillcolor="#a0a0a0" stroked="f"/>
        </w:pict>
      </w:r>
    </w:p>
    <w:p w14:paraId="5845BB92" w14:textId="03CFEFDC"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5. Dashboard Development</w:t>
      </w:r>
    </w:p>
    <w:p w14:paraId="0639ADA1"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Build interactive dashboards to explore cosmetic trends.</w:t>
      </w:r>
    </w:p>
    <w:p w14:paraId="6DC6A7F1"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Key Dashboards:</w:t>
      </w:r>
    </w:p>
    <w:p w14:paraId="7925BA10" w14:textId="77777777" w:rsidR="00CF141F" w:rsidRPr="00CF141F" w:rsidRDefault="00CF141F" w:rsidP="00CF14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Trend Tracker Dashboard</w:t>
      </w:r>
    </w:p>
    <w:p w14:paraId="375FFF35"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Top trending products/keywords</w:t>
      </w:r>
    </w:p>
    <w:p w14:paraId="78CE76C8"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Social mentions vs sales correlation</w:t>
      </w:r>
    </w:p>
    <w:p w14:paraId="23AFD164" w14:textId="77777777" w:rsidR="00CF141F" w:rsidRPr="00CF141F" w:rsidRDefault="00CF141F" w:rsidP="00CF14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Consumer Profile Dashboard</w:t>
      </w:r>
    </w:p>
    <w:p w14:paraId="2B00B130"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Buyer demographics</w:t>
      </w:r>
    </w:p>
    <w:p w14:paraId="549A3955"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Preferences by age, region</w:t>
      </w:r>
    </w:p>
    <w:p w14:paraId="3B9642E1" w14:textId="77777777" w:rsidR="00CF141F" w:rsidRPr="00CF141F" w:rsidRDefault="00CF141F" w:rsidP="00CF14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Sales Performance Dashboard</w:t>
      </w:r>
    </w:p>
    <w:p w14:paraId="0E9072C8"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Sales by product line</w:t>
      </w:r>
    </w:p>
    <w:p w14:paraId="5690093E"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Seasonal trends</w:t>
      </w:r>
    </w:p>
    <w:p w14:paraId="6EBF7E44" w14:textId="77777777" w:rsidR="00CF141F" w:rsidRPr="00CF141F" w:rsidRDefault="00CF141F" w:rsidP="00CF14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Sentiment Analysis Dashboard</w:t>
      </w:r>
    </w:p>
    <w:p w14:paraId="435BE260"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Social media sentiment by product</w:t>
      </w:r>
    </w:p>
    <w:p w14:paraId="37085777" w14:textId="77777777" w:rsidR="00CF141F" w:rsidRPr="00CF141F" w:rsidRDefault="00CF141F" w:rsidP="00CF141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Review sentiment over time</w:t>
      </w:r>
    </w:p>
    <w:p w14:paraId="56103ADC" w14:textId="5B316C0A"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i/>
          <w:iCs/>
          <w:sz w:val="24"/>
          <w:szCs w:val="24"/>
        </w:rPr>
        <w:t>Deliverable</w:t>
      </w:r>
      <w:r w:rsidRPr="00CF141F">
        <w:rPr>
          <w:rFonts w:ascii="Times New Roman" w:eastAsia="Times New Roman" w:hAnsi="Times New Roman" w:cs="Times New Roman"/>
          <w:sz w:val="24"/>
          <w:szCs w:val="24"/>
        </w:rPr>
        <w:t>: Interactive Tableau Dashboards</w:t>
      </w:r>
    </w:p>
    <w:p w14:paraId="47AEE077"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19F6B4">
          <v:rect id="_x0000_i1350" style="width:0;height:1.5pt" o:hralign="center" o:hrstd="t" o:hr="t" fillcolor="#a0a0a0" stroked="f"/>
        </w:pict>
      </w:r>
    </w:p>
    <w:p w14:paraId="1AE60734" w14:textId="120AA06A"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6. Insight Generation &amp; Reporting</w:t>
      </w:r>
    </w:p>
    <w:p w14:paraId="05AF24C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Analyze dashboards and extract actionable insights.</w:t>
      </w:r>
    </w:p>
    <w:p w14:paraId="2B233D7D" w14:textId="77777777" w:rsidR="00CF141F" w:rsidRPr="00CF141F" w:rsidRDefault="00CF141F" w:rsidP="00CF14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Identify:</w:t>
      </w:r>
    </w:p>
    <w:p w14:paraId="01FAB1AA" w14:textId="77777777" w:rsidR="00CF141F" w:rsidRPr="00763F32" w:rsidRDefault="00CF141F" w:rsidP="00763F32">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63F32">
        <w:rPr>
          <w:rFonts w:ascii="Times New Roman" w:eastAsia="Times New Roman" w:hAnsi="Times New Roman" w:cs="Times New Roman"/>
          <w:sz w:val="24"/>
          <w:szCs w:val="24"/>
        </w:rPr>
        <w:t>Emerging product categories</w:t>
      </w:r>
    </w:p>
    <w:p w14:paraId="097E84A7" w14:textId="77777777" w:rsidR="00CF141F" w:rsidRPr="00763F32" w:rsidRDefault="00CF141F" w:rsidP="00763F32">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63F32">
        <w:rPr>
          <w:rFonts w:ascii="Times New Roman" w:eastAsia="Times New Roman" w:hAnsi="Times New Roman" w:cs="Times New Roman"/>
          <w:sz w:val="24"/>
          <w:szCs w:val="24"/>
        </w:rPr>
        <w:t>Regional sales opportunities</w:t>
      </w:r>
    </w:p>
    <w:p w14:paraId="55B3AF7E" w14:textId="77777777" w:rsidR="00CF141F" w:rsidRPr="00763F32" w:rsidRDefault="00CF141F" w:rsidP="00763F32">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63F32">
        <w:rPr>
          <w:rFonts w:ascii="Times New Roman" w:eastAsia="Times New Roman" w:hAnsi="Times New Roman" w:cs="Times New Roman"/>
          <w:sz w:val="24"/>
          <w:szCs w:val="24"/>
        </w:rPr>
        <w:t>Underserved demographics</w:t>
      </w:r>
    </w:p>
    <w:p w14:paraId="696067C7" w14:textId="77777777" w:rsidR="00CF141F" w:rsidRPr="00763F32" w:rsidRDefault="00CF141F" w:rsidP="00763F32">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63F32">
        <w:rPr>
          <w:rFonts w:ascii="Times New Roman" w:eastAsia="Times New Roman" w:hAnsi="Times New Roman" w:cs="Times New Roman"/>
          <w:sz w:val="24"/>
          <w:szCs w:val="24"/>
        </w:rPr>
        <w:t>Successful campaign attributes</w:t>
      </w:r>
    </w:p>
    <w:p w14:paraId="327A273E" w14:textId="77777777" w:rsidR="00CF141F" w:rsidRPr="00CF141F" w:rsidRDefault="00CF141F" w:rsidP="00CF14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Export reports or build Tableau Stories for stakeholders.</w:t>
      </w:r>
    </w:p>
    <w:p w14:paraId="13404939" w14:textId="5AC244EB" w:rsidR="00CF141F" w:rsidRPr="00CF141F" w:rsidRDefault="004838EA" w:rsidP="00CF141F">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 xml:space="preserve"> </w:t>
      </w:r>
      <w:r w:rsidR="00CF141F" w:rsidRPr="00CF141F">
        <w:rPr>
          <w:rFonts w:ascii="Times New Roman" w:eastAsia="Times New Roman" w:hAnsi="Times New Roman" w:cs="Times New Roman"/>
          <w:sz w:val="24"/>
          <w:szCs w:val="24"/>
        </w:rPr>
        <w:t xml:space="preserve"> </w:t>
      </w:r>
      <w:r w:rsidR="00CF141F" w:rsidRPr="00CF141F">
        <w:rPr>
          <w:rFonts w:ascii="Times New Roman" w:eastAsia="Times New Roman" w:hAnsi="Times New Roman" w:cs="Times New Roman"/>
          <w:i/>
          <w:iCs/>
          <w:sz w:val="24"/>
          <w:szCs w:val="24"/>
        </w:rPr>
        <w:t>Deliverable</w:t>
      </w:r>
      <w:r w:rsidR="00CF141F" w:rsidRPr="00CF141F">
        <w:rPr>
          <w:rFonts w:ascii="Times New Roman" w:eastAsia="Times New Roman" w:hAnsi="Times New Roman" w:cs="Times New Roman"/>
          <w:sz w:val="24"/>
          <w:szCs w:val="24"/>
        </w:rPr>
        <w:t>: Insight Report or Tableau Story Deck</w:t>
      </w:r>
    </w:p>
    <w:p w14:paraId="2445BF10" w14:textId="50F99D16"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1A471B">
          <v:rect id="_x0000_i1351" style="width:0;height:1.5pt" o:hralign="center" o:hrstd="t" o:hr="t" fillcolor="#a0a0a0" stroked="f"/>
        </w:pict>
      </w:r>
    </w:p>
    <w:p w14:paraId="22BF9ADC" w14:textId="3CB8C1BF"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7. Review &amp; Iterate</w:t>
      </w:r>
    </w:p>
    <w:p w14:paraId="2BA4BFC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Validate insights and evolve the dashboards.</w:t>
      </w:r>
    </w:p>
    <w:p w14:paraId="6A5E885D" w14:textId="77777777" w:rsidR="00CF141F" w:rsidRPr="00CF141F" w:rsidRDefault="00CF141F" w:rsidP="00CF14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Collect stakeholder feedback</w:t>
      </w:r>
    </w:p>
    <w:p w14:paraId="47A24BC6" w14:textId="77777777" w:rsidR="00CF141F" w:rsidRPr="00CF141F" w:rsidRDefault="00CF141F" w:rsidP="00CF14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Enhance filters or add new KPIs</w:t>
      </w:r>
    </w:p>
    <w:p w14:paraId="3841CBAA" w14:textId="77777777" w:rsidR="00CF141F" w:rsidRPr="00CF141F" w:rsidRDefault="00CF141F" w:rsidP="00CF14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Refresh data sources regularly (daily/weekly/monthly)</w:t>
      </w:r>
    </w:p>
    <w:p w14:paraId="4F2EFF57" w14:textId="77777777" w:rsidR="00CF141F" w:rsidRPr="00CF141F" w:rsidRDefault="00CF141F" w:rsidP="00CF14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Consider predictive analytics (e.g., trend forecasting with Tableau + Python/R integration)</w:t>
      </w:r>
    </w:p>
    <w:p w14:paraId="59068A7D" w14:textId="0B19BFC8" w:rsidR="00CF141F" w:rsidRPr="00CF141F" w:rsidRDefault="004838EA" w:rsidP="00CF141F">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 xml:space="preserve"> </w:t>
      </w:r>
      <w:r w:rsidR="00CF141F" w:rsidRPr="00CF141F">
        <w:rPr>
          <w:rFonts w:ascii="Times New Roman" w:eastAsia="Times New Roman" w:hAnsi="Times New Roman" w:cs="Times New Roman"/>
          <w:sz w:val="24"/>
          <w:szCs w:val="24"/>
        </w:rPr>
        <w:t xml:space="preserve"> </w:t>
      </w:r>
      <w:r w:rsidR="00CF141F" w:rsidRPr="00CF141F">
        <w:rPr>
          <w:rFonts w:ascii="Times New Roman" w:eastAsia="Times New Roman" w:hAnsi="Times New Roman" w:cs="Times New Roman"/>
          <w:i/>
          <w:iCs/>
          <w:sz w:val="24"/>
          <w:szCs w:val="24"/>
        </w:rPr>
        <w:t>Deliverable</w:t>
      </w:r>
      <w:r w:rsidR="00CF141F" w:rsidRPr="00CF141F">
        <w:rPr>
          <w:rFonts w:ascii="Times New Roman" w:eastAsia="Times New Roman" w:hAnsi="Times New Roman" w:cs="Times New Roman"/>
          <w:sz w:val="24"/>
          <w:szCs w:val="24"/>
        </w:rPr>
        <w:t>: Enhanced Dashboards &amp; Updated Roadmap</w:t>
      </w:r>
    </w:p>
    <w:p w14:paraId="6AFBCE1A"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26D057">
          <v:rect id="_x0000_i1352" style="width:0;height:1.5pt" o:hralign="center" o:hrstd="t" o:hr="t" fillcolor="#a0a0a0" stroked="f"/>
        </w:pict>
      </w:r>
    </w:p>
    <w:p w14:paraId="591E9C7A" w14:textId="16EDA1EB"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8. Deployment &amp; Sharing</w:t>
      </w:r>
    </w:p>
    <w:p w14:paraId="0665D6D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Make dashboards accessible to decision-makers.</w:t>
      </w:r>
    </w:p>
    <w:p w14:paraId="0BF03D91" w14:textId="77777777" w:rsidR="00CF141F" w:rsidRPr="00CF141F" w:rsidRDefault="00CF141F" w:rsidP="00CF14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Publish to Tableau Server or Tableau Cloud</w:t>
      </w:r>
    </w:p>
    <w:p w14:paraId="1A76AB63" w14:textId="77777777" w:rsidR="00CF141F" w:rsidRPr="00CF141F" w:rsidRDefault="00CF141F" w:rsidP="00CF14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Set permissions for different user roles (e.g., executives, marketing team)</w:t>
      </w:r>
    </w:p>
    <w:p w14:paraId="5599A1EC" w14:textId="77777777" w:rsidR="00CF141F" w:rsidRPr="00CF141F" w:rsidRDefault="00CF141F" w:rsidP="00CF14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Enable data alerts and scheduled reports</w:t>
      </w:r>
    </w:p>
    <w:p w14:paraId="01E5B3FA" w14:textId="09237F3A" w:rsidR="00CF141F" w:rsidRPr="00CF141F" w:rsidRDefault="004838EA" w:rsidP="00CF141F">
      <w:pPr>
        <w:spacing w:before="100" w:beforeAutospacing="1" w:after="100" w:afterAutospacing="1" w:line="240" w:lineRule="auto"/>
        <w:rPr>
          <w:rFonts w:ascii="Times New Roman" w:eastAsia="Times New Roman" w:hAnsi="Times New Roman" w:cs="Times New Roman"/>
          <w:sz w:val="24"/>
          <w:szCs w:val="24"/>
        </w:rPr>
      </w:pPr>
      <w:r>
        <w:rPr>
          <w:rFonts w:ascii="Segoe UI Emoji" w:eastAsia="Times New Roman" w:hAnsi="Segoe UI Emoji" w:cs="Segoe UI Emoji"/>
          <w:sz w:val="24"/>
          <w:szCs w:val="24"/>
        </w:rPr>
        <w:t xml:space="preserve"> </w:t>
      </w:r>
      <w:r w:rsidR="00CF141F" w:rsidRPr="00CF141F">
        <w:rPr>
          <w:rFonts w:ascii="Times New Roman" w:eastAsia="Times New Roman" w:hAnsi="Times New Roman" w:cs="Times New Roman"/>
          <w:sz w:val="24"/>
          <w:szCs w:val="24"/>
        </w:rPr>
        <w:t xml:space="preserve"> </w:t>
      </w:r>
      <w:r w:rsidR="00CF141F" w:rsidRPr="00CF141F">
        <w:rPr>
          <w:rFonts w:ascii="Times New Roman" w:eastAsia="Times New Roman" w:hAnsi="Times New Roman" w:cs="Times New Roman"/>
          <w:i/>
          <w:iCs/>
          <w:sz w:val="24"/>
          <w:szCs w:val="24"/>
        </w:rPr>
        <w:t>Deliverable</w:t>
      </w:r>
      <w:r w:rsidR="00CF141F" w:rsidRPr="00CF141F">
        <w:rPr>
          <w:rFonts w:ascii="Times New Roman" w:eastAsia="Times New Roman" w:hAnsi="Times New Roman" w:cs="Times New Roman"/>
          <w:sz w:val="24"/>
          <w:szCs w:val="24"/>
        </w:rPr>
        <w:t>: Deployed Dashboard with User Access</w:t>
      </w:r>
    </w:p>
    <w:p w14:paraId="64363E1B"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138B6D">
          <v:rect id="_x0000_i1353" style="width:0;height:1.5pt" o:hralign="center" o:hrstd="t" o:hr="t" fillcolor="#a0a0a0" stroked="f"/>
        </w:pict>
      </w:r>
    </w:p>
    <w:p w14:paraId="0FF98C2C" w14:textId="31D48081" w:rsidR="00CF141F" w:rsidRPr="00CF141F" w:rsidRDefault="00CF141F" w:rsidP="00CF141F">
      <w:pPr>
        <w:spacing w:before="100" w:beforeAutospacing="1" w:after="100" w:afterAutospacing="1" w:line="240" w:lineRule="auto"/>
        <w:outlineLvl w:val="1"/>
        <w:rPr>
          <w:rFonts w:ascii="Times New Roman" w:eastAsia="Times New Roman" w:hAnsi="Times New Roman" w:cs="Times New Roman"/>
          <w:b/>
          <w:bCs/>
          <w:sz w:val="36"/>
          <w:szCs w:val="36"/>
        </w:rPr>
      </w:pPr>
      <w:r w:rsidRPr="00CF141F">
        <w:rPr>
          <w:rFonts w:ascii="Times New Roman" w:eastAsia="Times New Roman" w:hAnsi="Times New Roman" w:cs="Times New Roman"/>
          <w:b/>
          <w:bCs/>
          <w:sz w:val="36"/>
          <w:szCs w:val="36"/>
        </w:rPr>
        <w:t xml:space="preserve"> Optional Tools to Enhance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3308"/>
      </w:tblGrid>
      <w:tr w:rsidR="00CF141F" w:rsidRPr="00CF141F" w14:paraId="59C8FA6D" w14:textId="77777777" w:rsidTr="00CF141F">
        <w:trPr>
          <w:tblHeader/>
          <w:tblCellSpacing w:w="15" w:type="dxa"/>
        </w:trPr>
        <w:tc>
          <w:tcPr>
            <w:tcW w:w="0" w:type="auto"/>
            <w:vAlign w:val="center"/>
            <w:hideMark/>
          </w:tcPr>
          <w:p w14:paraId="73832FD9"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Tool</w:t>
            </w:r>
          </w:p>
        </w:tc>
        <w:tc>
          <w:tcPr>
            <w:tcW w:w="0" w:type="auto"/>
            <w:vAlign w:val="center"/>
            <w:hideMark/>
          </w:tcPr>
          <w:p w14:paraId="0ACF9D0F"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Purpose</w:t>
            </w:r>
          </w:p>
        </w:tc>
      </w:tr>
      <w:tr w:rsidR="00CF141F" w:rsidRPr="00CF141F" w14:paraId="1A4C0B2D" w14:textId="77777777" w:rsidTr="00CF141F">
        <w:trPr>
          <w:tblCellSpacing w:w="15" w:type="dxa"/>
        </w:trPr>
        <w:tc>
          <w:tcPr>
            <w:tcW w:w="0" w:type="auto"/>
            <w:vAlign w:val="center"/>
            <w:hideMark/>
          </w:tcPr>
          <w:p w14:paraId="0E3C075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Tableau Prep</w:t>
            </w:r>
          </w:p>
        </w:tc>
        <w:tc>
          <w:tcPr>
            <w:tcW w:w="0" w:type="auto"/>
            <w:vAlign w:val="center"/>
            <w:hideMark/>
          </w:tcPr>
          <w:p w14:paraId="2FF30D2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Data cleaning and flow design</w:t>
            </w:r>
          </w:p>
        </w:tc>
      </w:tr>
      <w:tr w:rsidR="00CF141F" w:rsidRPr="00CF141F" w14:paraId="5DA62F73" w14:textId="77777777" w:rsidTr="00CF141F">
        <w:trPr>
          <w:tblCellSpacing w:w="15" w:type="dxa"/>
        </w:trPr>
        <w:tc>
          <w:tcPr>
            <w:tcW w:w="0" w:type="auto"/>
            <w:vAlign w:val="center"/>
            <w:hideMark/>
          </w:tcPr>
          <w:p w14:paraId="725582C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Google Trends API</w:t>
            </w:r>
          </w:p>
        </w:tc>
        <w:tc>
          <w:tcPr>
            <w:tcW w:w="0" w:type="auto"/>
            <w:vAlign w:val="center"/>
            <w:hideMark/>
          </w:tcPr>
          <w:p w14:paraId="5588014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Track beauty keyword popularity</w:t>
            </w:r>
          </w:p>
        </w:tc>
      </w:tr>
      <w:tr w:rsidR="00CF141F" w:rsidRPr="00CF141F" w14:paraId="1E31B64C" w14:textId="77777777" w:rsidTr="00CF141F">
        <w:trPr>
          <w:tblCellSpacing w:w="15" w:type="dxa"/>
        </w:trPr>
        <w:tc>
          <w:tcPr>
            <w:tcW w:w="0" w:type="auto"/>
            <w:vAlign w:val="center"/>
            <w:hideMark/>
          </w:tcPr>
          <w:p w14:paraId="4B77382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Brandwatch / Sprinklr</w:t>
            </w:r>
          </w:p>
        </w:tc>
        <w:tc>
          <w:tcPr>
            <w:tcW w:w="0" w:type="auto"/>
            <w:vAlign w:val="center"/>
            <w:hideMark/>
          </w:tcPr>
          <w:p w14:paraId="37B10C4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Social media listening</w:t>
            </w:r>
          </w:p>
        </w:tc>
      </w:tr>
      <w:tr w:rsidR="00CF141F" w:rsidRPr="00CF141F" w14:paraId="0094B111" w14:textId="77777777" w:rsidTr="00CF141F">
        <w:trPr>
          <w:tblCellSpacing w:w="15" w:type="dxa"/>
        </w:trPr>
        <w:tc>
          <w:tcPr>
            <w:tcW w:w="0" w:type="auto"/>
            <w:vAlign w:val="center"/>
            <w:hideMark/>
          </w:tcPr>
          <w:p w14:paraId="742B50A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Python (Pandas + NLP)</w:t>
            </w:r>
          </w:p>
        </w:tc>
        <w:tc>
          <w:tcPr>
            <w:tcW w:w="0" w:type="auto"/>
            <w:vAlign w:val="center"/>
            <w:hideMark/>
          </w:tcPr>
          <w:p w14:paraId="3CC22F1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Sentiment analysis on reviews</w:t>
            </w:r>
          </w:p>
        </w:tc>
      </w:tr>
      <w:tr w:rsidR="00CF141F" w:rsidRPr="00CF141F" w14:paraId="68E51BCF" w14:textId="77777777" w:rsidTr="00CF141F">
        <w:trPr>
          <w:tblCellSpacing w:w="15" w:type="dxa"/>
        </w:trPr>
        <w:tc>
          <w:tcPr>
            <w:tcW w:w="0" w:type="auto"/>
            <w:vAlign w:val="center"/>
            <w:hideMark/>
          </w:tcPr>
          <w:p w14:paraId="63597F6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RFM Analysis</w:t>
            </w:r>
          </w:p>
        </w:tc>
        <w:tc>
          <w:tcPr>
            <w:tcW w:w="0" w:type="auto"/>
            <w:vAlign w:val="center"/>
            <w:hideMark/>
          </w:tcPr>
          <w:p w14:paraId="7B78EB3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Identify customer value segments</w:t>
            </w:r>
          </w:p>
        </w:tc>
      </w:tr>
    </w:tbl>
    <w:p w14:paraId="1CFA6C9B" w14:textId="4F20CE69" w:rsidR="00CF141F" w:rsidRPr="00CF141F" w:rsidRDefault="00763F32" w:rsidP="003603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D884B4">
          <v:rect id="_x0000_i1354" style="width:0;height:1.5pt" o:hralign="center" o:hrstd="t" o:hr="t" fillcolor="#a0a0a0" stroked="f"/>
        </w:pict>
      </w:r>
      <w:r w:rsidR="00CF141F" w:rsidRPr="00CF141F">
        <w:rPr>
          <w:rFonts w:ascii="Arial" w:eastAsia="Times New Roman" w:hAnsi="Arial" w:cs="Arial"/>
          <w:vanish/>
          <w:sz w:val="16"/>
          <w:szCs w:val="16"/>
        </w:rPr>
        <w:t>Top of Form</w:t>
      </w:r>
    </w:p>
    <w:p w14:paraId="6448E655" w14:textId="77777777" w:rsidR="00763F32" w:rsidRDefault="00CF141F" w:rsidP="00763F32">
      <w:pPr>
        <w:pStyle w:val="NormalWeb"/>
        <w:rPr>
          <w:rFonts w:eastAsia="Times New Roman"/>
        </w:rPr>
      </w:pPr>
      <w:r w:rsidRPr="00CF141F">
        <w:rPr>
          <w:rFonts w:eastAsia="Times New Roman"/>
        </w:rPr>
        <w:t xml:space="preserve">This step is </w:t>
      </w:r>
      <w:r w:rsidRPr="00CF141F">
        <w:rPr>
          <w:rFonts w:eastAsia="Times New Roman"/>
          <w:b/>
          <w:bCs/>
        </w:rPr>
        <w:t>foundational</w:t>
      </w:r>
      <w:r w:rsidRPr="00CF141F">
        <w:rPr>
          <w:rFonts w:eastAsia="Times New Roman"/>
        </w:rPr>
        <w:t xml:space="preserve"> to delivering useful dashboards and insights. Below is a structured guide tailored to the </w:t>
      </w:r>
      <w:r w:rsidRPr="00CF141F">
        <w:rPr>
          <w:rFonts w:eastAsia="Times New Roman"/>
          <w:b/>
          <w:bCs/>
        </w:rPr>
        <w:t>cosmetics industry</w:t>
      </w:r>
      <w:r w:rsidRPr="00CF141F">
        <w:rPr>
          <w:rFonts w:eastAsia="Times New Roman"/>
        </w:rPr>
        <w:t>, using real-world data sources and connecting them with Ta</w:t>
      </w:r>
      <w:r w:rsidR="00360393">
        <w:rPr>
          <w:rFonts w:eastAsia="Times New Roman"/>
        </w:rPr>
        <w:t>bleau</w:t>
      </w:r>
      <w:r w:rsidR="00763F32">
        <w:rPr>
          <w:rFonts w:asciiTheme="minorHAnsi" w:hAnsiTheme="minorHAnsi" w:cstheme="minorBidi"/>
          <w:noProof/>
          <w:color w:val="00B0F0"/>
          <w:sz w:val="36"/>
          <w:szCs w:val="36"/>
          <w:u w:val="single"/>
        </w:rPr>
        <w:pict w14:anchorId="239380CC">
          <v:rect id="_x0000_s1026" style="position:absolute;margin-left:0;margin-top:0;width:3276.75pt;height:.1pt;z-index:251658241;mso-position-horizontal:left;mso-position-horizontal-relative:text;mso-position-vertical-relative:text" o:hralign="center" o:hrstd="t" o:hr="t" fillcolor="#a0a0a0" stroked="f">
            <w10:wrap type="square" side="right"/>
          </v:rect>
        </w:pict>
      </w:r>
      <w:r w:rsidR="00763F32">
        <w:rPr>
          <w:rFonts w:eastAsia="Times New Roman"/>
        </w:rPr>
        <w:t>.</w:t>
      </w:r>
    </w:p>
    <w:p w14:paraId="73BAE7E5" w14:textId="741A2748" w:rsidR="00CF141F" w:rsidRPr="00763F32" w:rsidRDefault="00763F32" w:rsidP="00763F32">
      <w:pPr>
        <w:pStyle w:val="NormalWeb"/>
        <w:rPr>
          <w:rFonts w:eastAsia="Times New Roman"/>
        </w:rPr>
      </w:pPr>
      <w:r w:rsidRPr="00763F32">
        <w:rPr>
          <w:rFonts w:eastAsia="Times New Roman"/>
          <w:b/>
          <w:bCs/>
          <w:sz w:val="36"/>
          <w:szCs w:val="36"/>
        </w:rPr>
        <w:t xml:space="preserve">Data Collection &amp; Extraction </w:t>
      </w:r>
      <w:r w:rsidR="00CF141F" w:rsidRPr="00CF141F">
        <w:rPr>
          <w:rFonts w:eastAsia="Times New Roman"/>
          <w:b/>
          <w:bCs/>
          <w:sz w:val="36"/>
          <w:szCs w:val="36"/>
        </w:rPr>
        <w:t>in Cosmetic Insights</w:t>
      </w:r>
      <w:r>
        <w:rPr>
          <w:rFonts w:asciiTheme="minorHAnsi" w:hAnsiTheme="minorHAnsi" w:cstheme="minorBidi"/>
          <w:noProof/>
          <w:sz w:val="22"/>
          <w:szCs w:val="22"/>
        </w:rPr>
        <w:pict w14:anchorId="239380CC">
          <v:rect id="_x0000_s1100" style="position:absolute;margin-left:0;margin-top:0;width:3276.75pt;height:.1pt;z-index:251658240;mso-position-horizontal:left;mso-position-horizontal-relative:text;mso-position-vertical-relative:text" o:hralign="center" o:hrstd="t" o:hr="t" fillcolor="#a0a0a0" stroked="f">
            <w10:wrap type="square" side="right"/>
          </v:rect>
        </w:pict>
      </w:r>
      <w:r w:rsidR="00265582">
        <w:rPr>
          <w:rFonts w:eastAsia="Times New Roman"/>
          <w:b/>
          <w:bCs/>
          <w:sz w:val="36"/>
          <w:szCs w:val="36"/>
        </w:rPr>
        <w:t xml:space="preserve"> from Data base:</w:t>
      </w:r>
      <w:r w:rsidR="00360393" w:rsidRPr="00393237">
        <w:rPr>
          <w:rFonts w:eastAsia="Times New Roman"/>
          <w:sz w:val="36"/>
          <w:szCs w:val="36"/>
          <w:u w:val="single"/>
        </w:rPr>
        <w:br w:type="textWrapping" w:clear="all"/>
      </w:r>
    </w:p>
    <w:p w14:paraId="645F3DE4" w14:textId="0133C6D1"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1. Identify Data Sources</w:t>
      </w:r>
    </w:p>
    <w:p w14:paraId="34D63DDA"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You need both </w:t>
      </w:r>
      <w:r w:rsidRPr="00CF141F">
        <w:rPr>
          <w:rFonts w:ascii="Times New Roman" w:eastAsia="Times New Roman" w:hAnsi="Times New Roman" w:cs="Times New Roman"/>
          <w:b/>
          <w:bCs/>
          <w:sz w:val="24"/>
          <w:szCs w:val="24"/>
        </w:rPr>
        <w:t>internal</w:t>
      </w:r>
      <w:r w:rsidRPr="00CF141F">
        <w:rPr>
          <w:rFonts w:ascii="Times New Roman" w:eastAsia="Times New Roman" w:hAnsi="Times New Roman" w:cs="Times New Roman"/>
          <w:sz w:val="24"/>
          <w:szCs w:val="24"/>
        </w:rPr>
        <w:t xml:space="preserve"> (company-owned) and </w:t>
      </w:r>
      <w:r w:rsidRPr="00CF141F">
        <w:rPr>
          <w:rFonts w:ascii="Times New Roman" w:eastAsia="Times New Roman" w:hAnsi="Times New Roman" w:cs="Times New Roman"/>
          <w:b/>
          <w:bCs/>
          <w:sz w:val="24"/>
          <w:szCs w:val="24"/>
        </w:rPr>
        <w:t>external</w:t>
      </w:r>
      <w:r w:rsidRPr="00CF141F">
        <w:rPr>
          <w:rFonts w:ascii="Times New Roman" w:eastAsia="Times New Roman" w:hAnsi="Times New Roman" w:cs="Times New Roman"/>
          <w:sz w:val="24"/>
          <w:szCs w:val="24"/>
        </w:rPr>
        <w:t xml:space="preserve"> (market-driven) data sources:</w:t>
      </w:r>
    </w:p>
    <w:p w14:paraId="1A0FAEDC" w14:textId="3A5EEA43"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 xml:space="preserve"> Internal Data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gridCol w:w="5781"/>
      </w:tblGrid>
      <w:tr w:rsidR="00CF141F" w:rsidRPr="00CF141F" w14:paraId="1A251C02" w14:textId="77777777" w:rsidTr="00CF141F">
        <w:trPr>
          <w:tblHeader/>
          <w:tblCellSpacing w:w="15" w:type="dxa"/>
        </w:trPr>
        <w:tc>
          <w:tcPr>
            <w:tcW w:w="0" w:type="auto"/>
            <w:vAlign w:val="center"/>
            <w:hideMark/>
          </w:tcPr>
          <w:p w14:paraId="66B3FF84"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Source</w:t>
            </w:r>
          </w:p>
        </w:tc>
        <w:tc>
          <w:tcPr>
            <w:tcW w:w="0" w:type="auto"/>
            <w:vAlign w:val="center"/>
            <w:hideMark/>
          </w:tcPr>
          <w:p w14:paraId="225E63BD"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Description</w:t>
            </w:r>
          </w:p>
        </w:tc>
      </w:tr>
      <w:tr w:rsidR="00CF141F" w:rsidRPr="00CF141F" w14:paraId="555398D3" w14:textId="77777777" w:rsidTr="00CF141F">
        <w:trPr>
          <w:tblCellSpacing w:w="15" w:type="dxa"/>
        </w:trPr>
        <w:tc>
          <w:tcPr>
            <w:tcW w:w="0" w:type="auto"/>
            <w:vAlign w:val="center"/>
            <w:hideMark/>
          </w:tcPr>
          <w:p w14:paraId="1CB0441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CRM Systems</w:t>
            </w:r>
            <w:r w:rsidRPr="00CF141F">
              <w:rPr>
                <w:rFonts w:ascii="Times New Roman" w:eastAsia="Times New Roman" w:hAnsi="Times New Roman" w:cs="Times New Roman"/>
                <w:sz w:val="24"/>
                <w:szCs w:val="24"/>
              </w:rPr>
              <w:t xml:space="preserve"> (e.g., Salesforce, HubSpot)</w:t>
            </w:r>
          </w:p>
        </w:tc>
        <w:tc>
          <w:tcPr>
            <w:tcW w:w="0" w:type="auto"/>
            <w:vAlign w:val="center"/>
            <w:hideMark/>
          </w:tcPr>
          <w:p w14:paraId="31318F4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Customer profiles, purchase history, demographics</w:t>
            </w:r>
          </w:p>
        </w:tc>
      </w:tr>
      <w:tr w:rsidR="00CF141F" w:rsidRPr="00CF141F" w14:paraId="43B0704D" w14:textId="77777777" w:rsidTr="00CF141F">
        <w:trPr>
          <w:tblCellSpacing w:w="15" w:type="dxa"/>
        </w:trPr>
        <w:tc>
          <w:tcPr>
            <w:tcW w:w="0" w:type="auto"/>
            <w:vAlign w:val="center"/>
            <w:hideMark/>
          </w:tcPr>
          <w:p w14:paraId="031AA94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POS / Sales Data</w:t>
            </w:r>
          </w:p>
        </w:tc>
        <w:tc>
          <w:tcPr>
            <w:tcW w:w="0" w:type="auto"/>
            <w:vAlign w:val="center"/>
            <w:hideMark/>
          </w:tcPr>
          <w:p w14:paraId="30DDAFD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sales across stores, e-commerce</w:t>
            </w:r>
          </w:p>
        </w:tc>
      </w:tr>
      <w:tr w:rsidR="00CF141F" w:rsidRPr="00CF141F" w14:paraId="6269C711" w14:textId="77777777" w:rsidTr="00CF141F">
        <w:trPr>
          <w:tblCellSpacing w:w="15" w:type="dxa"/>
        </w:trPr>
        <w:tc>
          <w:tcPr>
            <w:tcW w:w="0" w:type="auto"/>
            <w:vAlign w:val="center"/>
            <w:hideMark/>
          </w:tcPr>
          <w:p w14:paraId="62D1219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Product Catalog DB</w:t>
            </w:r>
          </w:p>
        </w:tc>
        <w:tc>
          <w:tcPr>
            <w:tcW w:w="0" w:type="auto"/>
            <w:vAlign w:val="center"/>
            <w:hideMark/>
          </w:tcPr>
          <w:p w14:paraId="0C02CC7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details: name, SKU, category, ingredients</w:t>
            </w:r>
          </w:p>
        </w:tc>
      </w:tr>
      <w:tr w:rsidR="00CF141F" w:rsidRPr="00CF141F" w14:paraId="3458235A" w14:textId="77777777" w:rsidTr="00CF141F">
        <w:trPr>
          <w:tblCellSpacing w:w="15" w:type="dxa"/>
        </w:trPr>
        <w:tc>
          <w:tcPr>
            <w:tcW w:w="0" w:type="auto"/>
            <w:vAlign w:val="center"/>
            <w:hideMark/>
          </w:tcPr>
          <w:p w14:paraId="0F06C3F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Review Platforms</w:t>
            </w:r>
          </w:p>
        </w:tc>
        <w:tc>
          <w:tcPr>
            <w:tcW w:w="0" w:type="auto"/>
            <w:vAlign w:val="center"/>
            <w:hideMark/>
          </w:tcPr>
          <w:p w14:paraId="1198F76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Customer ratings &amp; feedback (e.g., app reviews, internal NPS surveys)</w:t>
            </w:r>
          </w:p>
        </w:tc>
      </w:tr>
      <w:tr w:rsidR="00CF141F" w:rsidRPr="00CF141F" w14:paraId="1254E50A" w14:textId="77777777" w:rsidTr="00CF141F">
        <w:trPr>
          <w:tblCellSpacing w:w="15" w:type="dxa"/>
        </w:trPr>
        <w:tc>
          <w:tcPr>
            <w:tcW w:w="0" w:type="auto"/>
            <w:vAlign w:val="center"/>
            <w:hideMark/>
          </w:tcPr>
          <w:p w14:paraId="345113F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Inventory DB</w:t>
            </w:r>
          </w:p>
        </w:tc>
        <w:tc>
          <w:tcPr>
            <w:tcW w:w="0" w:type="auto"/>
            <w:vAlign w:val="center"/>
            <w:hideMark/>
          </w:tcPr>
          <w:p w14:paraId="25784752"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Stock levels, return rates</w:t>
            </w:r>
          </w:p>
        </w:tc>
      </w:tr>
    </w:tbl>
    <w:p w14:paraId="5DE378B6" w14:textId="664DD7DE"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 xml:space="preserve"> External Data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3"/>
        <w:gridCol w:w="5267"/>
      </w:tblGrid>
      <w:tr w:rsidR="00CF141F" w:rsidRPr="00CF141F" w14:paraId="2FE237E9" w14:textId="77777777" w:rsidTr="00CF141F">
        <w:trPr>
          <w:tblHeader/>
          <w:tblCellSpacing w:w="15" w:type="dxa"/>
        </w:trPr>
        <w:tc>
          <w:tcPr>
            <w:tcW w:w="0" w:type="auto"/>
            <w:vAlign w:val="center"/>
            <w:hideMark/>
          </w:tcPr>
          <w:p w14:paraId="7A9AD447"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Source</w:t>
            </w:r>
          </w:p>
        </w:tc>
        <w:tc>
          <w:tcPr>
            <w:tcW w:w="0" w:type="auto"/>
            <w:vAlign w:val="center"/>
            <w:hideMark/>
          </w:tcPr>
          <w:p w14:paraId="20CE92CB"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Description</w:t>
            </w:r>
          </w:p>
        </w:tc>
      </w:tr>
      <w:tr w:rsidR="00CF141F" w:rsidRPr="00CF141F" w14:paraId="2234F975" w14:textId="77777777" w:rsidTr="00CF141F">
        <w:trPr>
          <w:tblCellSpacing w:w="15" w:type="dxa"/>
        </w:trPr>
        <w:tc>
          <w:tcPr>
            <w:tcW w:w="0" w:type="auto"/>
            <w:vAlign w:val="center"/>
            <w:hideMark/>
          </w:tcPr>
          <w:p w14:paraId="1487A80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Google Trends API</w:t>
            </w:r>
          </w:p>
        </w:tc>
        <w:tc>
          <w:tcPr>
            <w:tcW w:w="0" w:type="auto"/>
            <w:vAlign w:val="center"/>
            <w:hideMark/>
          </w:tcPr>
          <w:p w14:paraId="3346123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Search popularity of beauty keywords (e.g., "clean beauty", "retinol serum")</w:t>
            </w:r>
          </w:p>
        </w:tc>
      </w:tr>
      <w:tr w:rsidR="00CF141F" w:rsidRPr="00CF141F" w14:paraId="2CE77D16" w14:textId="77777777" w:rsidTr="00CF141F">
        <w:trPr>
          <w:tblCellSpacing w:w="15" w:type="dxa"/>
        </w:trPr>
        <w:tc>
          <w:tcPr>
            <w:tcW w:w="0" w:type="auto"/>
            <w:vAlign w:val="center"/>
            <w:hideMark/>
          </w:tcPr>
          <w:p w14:paraId="6552C98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Social Media Listening</w:t>
            </w:r>
            <w:r w:rsidRPr="00CF141F">
              <w:rPr>
                <w:rFonts w:ascii="Times New Roman" w:eastAsia="Times New Roman" w:hAnsi="Times New Roman" w:cs="Times New Roman"/>
                <w:sz w:val="24"/>
                <w:szCs w:val="24"/>
              </w:rPr>
              <w:t xml:space="preserve"> (e.g., Twitter API, Brandwatch)</w:t>
            </w:r>
          </w:p>
        </w:tc>
        <w:tc>
          <w:tcPr>
            <w:tcW w:w="0" w:type="auto"/>
            <w:vAlign w:val="center"/>
            <w:hideMark/>
          </w:tcPr>
          <w:p w14:paraId="340B347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Mentions, sentiment, and hashtags</w:t>
            </w:r>
          </w:p>
        </w:tc>
      </w:tr>
      <w:tr w:rsidR="00CF141F" w:rsidRPr="00CF141F" w14:paraId="2D81DAB1" w14:textId="77777777" w:rsidTr="00CF141F">
        <w:trPr>
          <w:tblCellSpacing w:w="15" w:type="dxa"/>
        </w:trPr>
        <w:tc>
          <w:tcPr>
            <w:tcW w:w="0" w:type="auto"/>
            <w:vAlign w:val="center"/>
            <w:hideMark/>
          </w:tcPr>
          <w:p w14:paraId="47B68B02"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E-commerce Platforms</w:t>
            </w:r>
            <w:r w:rsidRPr="00CF141F">
              <w:rPr>
                <w:rFonts w:ascii="Times New Roman" w:eastAsia="Times New Roman" w:hAnsi="Times New Roman" w:cs="Times New Roman"/>
                <w:sz w:val="24"/>
                <w:szCs w:val="24"/>
              </w:rPr>
              <w:t xml:space="preserve"> (e.g., Amazon, Shopify)</w:t>
            </w:r>
          </w:p>
        </w:tc>
        <w:tc>
          <w:tcPr>
            <w:tcW w:w="0" w:type="auto"/>
            <w:vAlign w:val="center"/>
            <w:hideMark/>
          </w:tcPr>
          <w:p w14:paraId="40FFB9A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reviews, top sellers</w:t>
            </w:r>
          </w:p>
        </w:tc>
      </w:tr>
      <w:tr w:rsidR="00CF141F" w:rsidRPr="00CF141F" w14:paraId="0FA947F9" w14:textId="77777777" w:rsidTr="00CF141F">
        <w:trPr>
          <w:tblCellSpacing w:w="15" w:type="dxa"/>
        </w:trPr>
        <w:tc>
          <w:tcPr>
            <w:tcW w:w="0" w:type="auto"/>
            <w:vAlign w:val="center"/>
            <w:hideMark/>
          </w:tcPr>
          <w:p w14:paraId="69AF736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Industry Reports</w:t>
            </w:r>
            <w:r w:rsidRPr="00CF141F">
              <w:rPr>
                <w:rFonts w:ascii="Times New Roman" w:eastAsia="Times New Roman" w:hAnsi="Times New Roman" w:cs="Times New Roman"/>
                <w:sz w:val="24"/>
                <w:szCs w:val="24"/>
              </w:rPr>
              <w:t xml:space="preserve"> (NPD, Euromonitor)</w:t>
            </w:r>
          </w:p>
        </w:tc>
        <w:tc>
          <w:tcPr>
            <w:tcW w:w="0" w:type="auto"/>
            <w:vAlign w:val="center"/>
            <w:hideMark/>
          </w:tcPr>
          <w:p w14:paraId="0AEBB5C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Trend and market-level statistics (can be manually added as flat files)</w:t>
            </w:r>
          </w:p>
        </w:tc>
      </w:tr>
    </w:tbl>
    <w:p w14:paraId="6C3AC32B"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F9DE39">
          <v:rect id="_x0000_i1355" style="width:0;height:1.5pt" o:hralign="center" o:hrstd="t" o:hr="t" fillcolor="#a0a0a0" stroked="f"/>
        </w:pict>
      </w:r>
    </w:p>
    <w:p w14:paraId="255E2CCD" w14:textId="535F488C"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2. Data Extraction Process</w:t>
      </w:r>
    </w:p>
    <w:p w14:paraId="28E988C5" w14:textId="1568BBFC"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 xml:space="preserve"> From Relational Databases (e.g., MySQL, PostgreSQL)</w:t>
      </w:r>
    </w:p>
    <w:p w14:paraId="2230AE4E" w14:textId="77777777" w:rsidR="00CF141F" w:rsidRPr="00CF141F" w:rsidRDefault="00CF141F" w:rsidP="009265E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Identify target tables:</w:t>
      </w:r>
    </w:p>
    <w:p w14:paraId="409BBDC7" w14:textId="77777777" w:rsidR="00CF141F" w:rsidRPr="00CF141F" w:rsidRDefault="00CF141F" w:rsidP="009265E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customers</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sales_orders</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products</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reviews</w:t>
      </w:r>
    </w:p>
    <w:p w14:paraId="31CC5429" w14:textId="77777777" w:rsidR="00CF141F" w:rsidRPr="00CF141F" w:rsidRDefault="00CF141F" w:rsidP="009265E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Write SQL queries to extract relevant data:</w:t>
      </w:r>
    </w:p>
    <w:p w14:paraId="06C56CB5"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sql</w:t>
      </w:r>
    </w:p>
    <w:p w14:paraId="5EE81DFD"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CopyEdit</w:t>
      </w:r>
    </w:p>
    <w:p w14:paraId="09D362A2"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SELECT </w:t>
      </w:r>
    </w:p>
    <w:p w14:paraId="0D7B8DA9"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c.customer_id,</w:t>
      </w:r>
    </w:p>
    <w:p w14:paraId="57F657B2"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c.age_group,</w:t>
      </w:r>
    </w:p>
    <w:p w14:paraId="208F368F"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s.product_id,</w:t>
      </w:r>
    </w:p>
    <w:p w14:paraId="312CDF32"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p.category,</w:t>
      </w:r>
    </w:p>
    <w:p w14:paraId="217B5370"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s.sale_date,</w:t>
      </w:r>
    </w:p>
    <w:p w14:paraId="133CB41A"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s.quantity,</w:t>
      </w:r>
    </w:p>
    <w:p w14:paraId="1AD5F6B4"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s.total_amount</w:t>
      </w:r>
    </w:p>
    <w:p w14:paraId="1D662625"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FROM sales_orders s</w:t>
      </w:r>
    </w:p>
    <w:p w14:paraId="72D2093E"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JOIN customers c ON s.customer_id = c.customer_id</w:t>
      </w:r>
    </w:p>
    <w:p w14:paraId="7EB98B60"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JOIN products p ON s.product_id = p.product_id</w:t>
      </w:r>
    </w:p>
    <w:p w14:paraId="2F24EBD2"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WHERE s.sale_date BETWEEN '2024-01-01' AND '2024-12-31';</w:t>
      </w:r>
    </w:p>
    <w:p w14:paraId="36779A33" w14:textId="77777777" w:rsidR="00CF141F" w:rsidRPr="00CF141F" w:rsidRDefault="00CF141F" w:rsidP="009265E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Export result as </w:t>
      </w:r>
      <w:r w:rsidRPr="00CF141F">
        <w:rPr>
          <w:rFonts w:ascii="Courier New" w:eastAsia="Times New Roman" w:hAnsi="Courier New" w:cs="Courier New"/>
          <w:sz w:val="20"/>
          <w:szCs w:val="20"/>
        </w:rPr>
        <w:t>.csv</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.xlsx</w:t>
      </w:r>
      <w:r w:rsidRPr="00CF141F">
        <w:rPr>
          <w:rFonts w:ascii="Times New Roman" w:eastAsia="Times New Roman" w:hAnsi="Times New Roman" w:cs="Times New Roman"/>
          <w:sz w:val="24"/>
          <w:szCs w:val="24"/>
        </w:rPr>
        <w:t>, or connect directly to Tableau using:</w:t>
      </w:r>
    </w:p>
    <w:p w14:paraId="2563783C" w14:textId="77777777" w:rsidR="00CF141F" w:rsidRPr="00CF141F" w:rsidRDefault="00CF141F" w:rsidP="009265E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Tableau's </w:t>
      </w:r>
      <w:r w:rsidRPr="00CF141F">
        <w:rPr>
          <w:rFonts w:ascii="Times New Roman" w:eastAsia="Times New Roman" w:hAnsi="Times New Roman" w:cs="Times New Roman"/>
          <w:b/>
          <w:bCs/>
          <w:sz w:val="24"/>
          <w:szCs w:val="24"/>
        </w:rPr>
        <w:t>native SQL connector</w:t>
      </w:r>
    </w:p>
    <w:p w14:paraId="74086A3D" w14:textId="77777777" w:rsidR="00CF141F" w:rsidRPr="00CF141F" w:rsidRDefault="00CF141F" w:rsidP="009265E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ODBC/JDBC driver</w:t>
      </w:r>
    </w:p>
    <w:p w14:paraId="01E09B34"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CEED1A">
          <v:rect id="_x0000_i1356" style="width:0;height:1.5pt" o:hralign="center" o:hrstd="t" o:hr="t" fillcolor="#a0a0a0" stroked="f"/>
        </w:pict>
      </w:r>
    </w:p>
    <w:p w14:paraId="20AEC2E1" w14:textId="096F0817"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 xml:space="preserve"> From APIs (e.g., Google Trends, Twitter)</w:t>
      </w:r>
    </w:p>
    <w:p w14:paraId="6B76F2ED"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Use tools like </w:t>
      </w:r>
      <w:r w:rsidRPr="00CF141F">
        <w:rPr>
          <w:rFonts w:ascii="Times New Roman" w:eastAsia="Times New Roman" w:hAnsi="Times New Roman" w:cs="Times New Roman"/>
          <w:b/>
          <w:bCs/>
          <w:sz w:val="24"/>
          <w:szCs w:val="24"/>
        </w:rPr>
        <w:t>Python</w:t>
      </w:r>
      <w:r w:rsidRPr="00CF141F">
        <w:rPr>
          <w:rFonts w:ascii="Times New Roman" w:eastAsia="Times New Roman" w:hAnsi="Times New Roman" w:cs="Times New Roman"/>
          <w:sz w:val="24"/>
          <w:szCs w:val="24"/>
        </w:rPr>
        <w:t xml:space="preserve"> or </w:t>
      </w:r>
      <w:r w:rsidRPr="00CF141F">
        <w:rPr>
          <w:rFonts w:ascii="Times New Roman" w:eastAsia="Times New Roman" w:hAnsi="Times New Roman" w:cs="Times New Roman"/>
          <w:b/>
          <w:bCs/>
          <w:sz w:val="24"/>
          <w:szCs w:val="24"/>
        </w:rPr>
        <w:t>Tableau Web Data Connector (WDC)</w:t>
      </w:r>
      <w:r w:rsidRPr="00CF141F">
        <w:rPr>
          <w:rFonts w:ascii="Times New Roman" w:eastAsia="Times New Roman" w:hAnsi="Times New Roman" w:cs="Times New Roman"/>
          <w:sz w:val="24"/>
          <w:szCs w:val="24"/>
        </w:rPr>
        <w:t xml:space="preserve"> to extract dynamic data:</w:t>
      </w:r>
    </w:p>
    <w:p w14:paraId="4D525FFD"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Example (Google Trends with </w:t>
      </w:r>
      <w:r w:rsidRPr="00CF141F">
        <w:rPr>
          <w:rFonts w:ascii="Courier New" w:eastAsia="Times New Roman" w:hAnsi="Courier New" w:cs="Courier New"/>
          <w:sz w:val="20"/>
          <w:szCs w:val="20"/>
        </w:rPr>
        <w:t>pytrends</w:t>
      </w:r>
      <w:r w:rsidRPr="00CF141F">
        <w:rPr>
          <w:rFonts w:ascii="Times New Roman" w:eastAsia="Times New Roman" w:hAnsi="Times New Roman" w:cs="Times New Roman"/>
          <w:sz w:val="24"/>
          <w:szCs w:val="24"/>
        </w:rPr>
        <w:t xml:space="preserve"> in Python):</w:t>
      </w:r>
    </w:p>
    <w:p w14:paraId="6C394A58"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python</w:t>
      </w:r>
    </w:p>
    <w:p w14:paraId="6CE5FF36"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CopyEdit</w:t>
      </w:r>
    </w:p>
    <w:p w14:paraId="4E7CB486"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from pytrends.request import TrendReq</w:t>
      </w:r>
    </w:p>
    <w:p w14:paraId="212666E7"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pytrends = TrendReq()</w:t>
      </w:r>
    </w:p>
    <w:p w14:paraId="594666CF"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pytrends.build_payload(kw_list=["vegan skincare"])</w:t>
      </w:r>
    </w:p>
    <w:p w14:paraId="7CE30A8E"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data = pytrends.interest_over_time()</w:t>
      </w:r>
    </w:p>
    <w:p w14:paraId="2D18F75A"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data.to_csv("google_trends_vegan_skincare.csv")</w:t>
      </w:r>
    </w:p>
    <w:p w14:paraId="31D604A6"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Load the </w:t>
      </w:r>
      <w:r w:rsidRPr="00CF141F">
        <w:rPr>
          <w:rFonts w:ascii="Courier New" w:eastAsia="Times New Roman" w:hAnsi="Courier New" w:cs="Courier New"/>
          <w:sz w:val="20"/>
          <w:szCs w:val="20"/>
        </w:rPr>
        <w:t>.csv</w:t>
      </w:r>
      <w:r w:rsidRPr="00CF141F">
        <w:rPr>
          <w:rFonts w:ascii="Times New Roman" w:eastAsia="Times New Roman" w:hAnsi="Times New Roman" w:cs="Times New Roman"/>
          <w:sz w:val="24"/>
          <w:szCs w:val="24"/>
        </w:rPr>
        <w:t xml:space="preserve"> into Tableau or automate via API/Web Connector.</w:t>
      </w:r>
    </w:p>
    <w:p w14:paraId="7A7D1CAF"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6AC15C">
          <v:rect id="_x0000_i1357" style="width:0;height:1.5pt" o:hralign="center" o:hrstd="t" o:hr="t" fillcolor="#a0a0a0" stroked="f"/>
        </w:pict>
      </w:r>
    </w:p>
    <w:p w14:paraId="2CC2513F" w14:textId="6B8BBDF4"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 xml:space="preserve"> From Flat Files / Reports</w:t>
      </w:r>
    </w:p>
    <w:p w14:paraId="35B3B87A" w14:textId="77777777" w:rsidR="00CF141F" w:rsidRPr="00CF141F" w:rsidRDefault="00CF141F" w:rsidP="009265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Excel files (monthly sales, product performance)</w:t>
      </w:r>
    </w:p>
    <w:p w14:paraId="4AB8EAF3" w14:textId="77777777" w:rsidR="00CF141F" w:rsidRPr="00CF141F" w:rsidRDefault="00CF141F" w:rsidP="009265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CSV exports (social listening reports)</w:t>
      </w:r>
    </w:p>
    <w:p w14:paraId="331A42D2" w14:textId="77777777" w:rsidR="00CF141F" w:rsidRPr="00CF141F" w:rsidRDefault="00CF141F" w:rsidP="009265E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Market research PDFs (manual extraction or using tools like Tabula)</w:t>
      </w:r>
    </w:p>
    <w:p w14:paraId="11824444"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88A1C4">
          <v:rect id="_x0000_i1358" style="width:0;height:1.5pt" o:hralign="center" o:hrstd="t" o:hr="t" fillcolor="#a0a0a0" stroked="f"/>
        </w:pict>
      </w:r>
    </w:p>
    <w:p w14:paraId="4D818D3D" w14:textId="3FFD17ED"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3. Loading Data into Tableau</w:t>
      </w:r>
    </w:p>
    <w:p w14:paraId="7E144143" w14:textId="77777777"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a) Direct Connection</w:t>
      </w:r>
    </w:p>
    <w:p w14:paraId="6A189AF4" w14:textId="65308231" w:rsidR="00CF141F" w:rsidRPr="00CF141F" w:rsidRDefault="00CF141F" w:rsidP="009265E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Use Tableau’s </w:t>
      </w:r>
      <w:r w:rsidRPr="00CF141F">
        <w:rPr>
          <w:rFonts w:ascii="Times New Roman" w:eastAsia="Times New Roman" w:hAnsi="Times New Roman" w:cs="Times New Roman"/>
          <w:b/>
          <w:bCs/>
          <w:sz w:val="24"/>
          <w:szCs w:val="24"/>
        </w:rPr>
        <w:t>"Connect to a Server</w:t>
      </w:r>
      <w:r w:rsidR="004838EA">
        <w:rPr>
          <w:rFonts w:ascii="Times New Roman" w:eastAsia="Times New Roman" w:hAnsi="Times New Roman" w:cs="Times New Roman"/>
          <w:b/>
          <w:bCs/>
          <w:sz w:val="24"/>
          <w:szCs w:val="24"/>
        </w:rPr>
        <w:t>”</w:t>
      </w:r>
      <w:r w:rsidRPr="00CF141F">
        <w:rPr>
          <w:rFonts w:ascii="Times New Roman" w:eastAsia="Times New Roman" w:hAnsi="Times New Roman" w:cs="Times New Roman"/>
          <w:sz w:val="24"/>
          <w:szCs w:val="24"/>
        </w:rPr>
        <w:t xml:space="preserve"> options:</w:t>
      </w:r>
    </w:p>
    <w:p w14:paraId="4CFD66F8" w14:textId="77777777" w:rsidR="00CF141F" w:rsidRPr="00CF141F" w:rsidRDefault="00CF141F" w:rsidP="009265E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MySQL, SQL Server, PostgreSQL</w:t>
      </w:r>
    </w:p>
    <w:p w14:paraId="30641A40" w14:textId="77777777" w:rsidR="00CF141F" w:rsidRPr="00CF141F" w:rsidRDefault="00CF141F" w:rsidP="009265E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Google BigQuery, Snowflake</w:t>
      </w:r>
    </w:p>
    <w:p w14:paraId="0B4FE125" w14:textId="77777777"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b) Import Files</w:t>
      </w:r>
    </w:p>
    <w:p w14:paraId="127CFE65" w14:textId="77777777" w:rsidR="00CF141F" w:rsidRPr="00CF141F" w:rsidRDefault="00CF141F" w:rsidP="009265E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.xlsx</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.csv</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.hyper</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.tde</w:t>
      </w:r>
      <w:r w:rsidRPr="00CF141F">
        <w:rPr>
          <w:rFonts w:ascii="Times New Roman" w:eastAsia="Times New Roman" w:hAnsi="Times New Roman" w:cs="Times New Roman"/>
          <w:sz w:val="24"/>
          <w:szCs w:val="24"/>
        </w:rPr>
        <w:t xml:space="preserve"> formats supported</w:t>
      </w:r>
    </w:p>
    <w:p w14:paraId="603813C6" w14:textId="77777777" w:rsidR="00CF141F" w:rsidRPr="00CF141F" w:rsidRDefault="00CF141F" w:rsidP="009265E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Drag and drop or refresh via Tableau Prep</w:t>
      </w:r>
    </w:p>
    <w:p w14:paraId="625B7DC7" w14:textId="77777777" w:rsidR="00CF141F" w:rsidRPr="00CF141F" w:rsidRDefault="00CF141F" w:rsidP="00CF141F">
      <w:pPr>
        <w:spacing w:before="100" w:beforeAutospacing="1" w:after="100" w:afterAutospacing="1" w:line="240" w:lineRule="auto"/>
        <w:outlineLvl w:val="3"/>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c) Use Tableau Prep (Optional)</w:t>
      </w:r>
    </w:p>
    <w:p w14:paraId="6AF515E1" w14:textId="77777777" w:rsidR="00CF141F" w:rsidRPr="00CF141F" w:rsidRDefault="00CF141F" w:rsidP="009265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Clean and shape data before loading</w:t>
      </w:r>
    </w:p>
    <w:p w14:paraId="575549BB" w14:textId="77777777" w:rsidR="00CF141F" w:rsidRPr="00CF141F" w:rsidRDefault="00CF141F" w:rsidP="009265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Perform joins, pivots, and custom field creation</w:t>
      </w:r>
    </w:p>
    <w:p w14:paraId="7DFA6179" w14:textId="77777777" w:rsidR="00CF141F" w:rsidRPr="00CF141F" w:rsidRDefault="00CF141F" w:rsidP="009265E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Publish final dataset to Tableau Server</w:t>
      </w:r>
    </w:p>
    <w:p w14:paraId="097A574C"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B2B0A6">
          <v:rect id="_x0000_i1359" style="width:0;height:1.5pt" o:hralign="center" o:hrstd="t" o:hr="t" fillcolor="#a0a0a0" stroked="f"/>
        </w:pict>
      </w:r>
    </w:p>
    <w:p w14:paraId="3573A74C" w14:textId="10FF87E4"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4. Common Data Fields to Extract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627"/>
        <w:gridCol w:w="1882"/>
      </w:tblGrid>
      <w:tr w:rsidR="00CF141F" w:rsidRPr="00CF141F" w14:paraId="73B66785" w14:textId="77777777" w:rsidTr="00CF141F">
        <w:trPr>
          <w:tblHeader/>
          <w:tblCellSpacing w:w="15" w:type="dxa"/>
        </w:trPr>
        <w:tc>
          <w:tcPr>
            <w:tcW w:w="0" w:type="auto"/>
            <w:vAlign w:val="center"/>
            <w:hideMark/>
          </w:tcPr>
          <w:p w14:paraId="30E5DA4A"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Field</w:t>
            </w:r>
          </w:p>
        </w:tc>
        <w:tc>
          <w:tcPr>
            <w:tcW w:w="0" w:type="auto"/>
            <w:vAlign w:val="center"/>
            <w:hideMark/>
          </w:tcPr>
          <w:p w14:paraId="7CF40DE3"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Source</w:t>
            </w:r>
          </w:p>
        </w:tc>
        <w:tc>
          <w:tcPr>
            <w:tcW w:w="0" w:type="auto"/>
            <w:vAlign w:val="center"/>
            <w:hideMark/>
          </w:tcPr>
          <w:p w14:paraId="39C5C8D5"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Use in Insights</w:t>
            </w:r>
          </w:p>
        </w:tc>
      </w:tr>
      <w:tr w:rsidR="00CF141F" w:rsidRPr="00CF141F" w14:paraId="6601E527" w14:textId="77777777" w:rsidTr="00CF141F">
        <w:trPr>
          <w:tblCellSpacing w:w="15" w:type="dxa"/>
        </w:trPr>
        <w:tc>
          <w:tcPr>
            <w:tcW w:w="0" w:type="auto"/>
            <w:vAlign w:val="center"/>
            <w:hideMark/>
          </w:tcPr>
          <w:p w14:paraId="37AE58D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product_name</w:t>
            </w:r>
          </w:p>
        </w:tc>
        <w:tc>
          <w:tcPr>
            <w:tcW w:w="0" w:type="auto"/>
            <w:vAlign w:val="center"/>
            <w:hideMark/>
          </w:tcPr>
          <w:p w14:paraId="3693364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DB</w:t>
            </w:r>
          </w:p>
        </w:tc>
        <w:tc>
          <w:tcPr>
            <w:tcW w:w="0" w:type="auto"/>
            <w:vAlign w:val="center"/>
            <w:hideMark/>
          </w:tcPr>
          <w:p w14:paraId="48970E0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Trend tracking</w:t>
            </w:r>
          </w:p>
        </w:tc>
      </w:tr>
      <w:tr w:rsidR="00CF141F" w:rsidRPr="00CF141F" w14:paraId="1AFCDC31" w14:textId="77777777" w:rsidTr="00CF141F">
        <w:trPr>
          <w:tblCellSpacing w:w="15" w:type="dxa"/>
        </w:trPr>
        <w:tc>
          <w:tcPr>
            <w:tcW w:w="0" w:type="auto"/>
            <w:vAlign w:val="center"/>
            <w:hideMark/>
          </w:tcPr>
          <w:p w14:paraId="71C0F55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category</w:t>
            </w:r>
          </w:p>
        </w:tc>
        <w:tc>
          <w:tcPr>
            <w:tcW w:w="0" w:type="auto"/>
            <w:vAlign w:val="center"/>
            <w:hideMark/>
          </w:tcPr>
          <w:p w14:paraId="1291D5B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DB</w:t>
            </w:r>
          </w:p>
        </w:tc>
        <w:tc>
          <w:tcPr>
            <w:tcW w:w="0" w:type="auto"/>
            <w:vAlign w:val="center"/>
            <w:hideMark/>
          </w:tcPr>
          <w:p w14:paraId="7FC09AB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Segmentation</w:t>
            </w:r>
          </w:p>
        </w:tc>
      </w:tr>
      <w:tr w:rsidR="00CF141F" w:rsidRPr="00CF141F" w14:paraId="2CD58BDC" w14:textId="77777777" w:rsidTr="00CF141F">
        <w:trPr>
          <w:tblCellSpacing w:w="15" w:type="dxa"/>
        </w:trPr>
        <w:tc>
          <w:tcPr>
            <w:tcW w:w="0" w:type="auto"/>
            <w:vAlign w:val="center"/>
            <w:hideMark/>
          </w:tcPr>
          <w:p w14:paraId="7197F8C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sale_date</w:t>
            </w:r>
          </w:p>
        </w:tc>
        <w:tc>
          <w:tcPr>
            <w:tcW w:w="0" w:type="auto"/>
            <w:vAlign w:val="center"/>
            <w:hideMark/>
          </w:tcPr>
          <w:p w14:paraId="6E2FADE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Sales DB</w:t>
            </w:r>
          </w:p>
        </w:tc>
        <w:tc>
          <w:tcPr>
            <w:tcW w:w="0" w:type="auto"/>
            <w:vAlign w:val="center"/>
            <w:hideMark/>
          </w:tcPr>
          <w:p w14:paraId="362E649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Time-series sales</w:t>
            </w:r>
          </w:p>
        </w:tc>
      </w:tr>
      <w:tr w:rsidR="00CF141F" w:rsidRPr="00CF141F" w14:paraId="07DD3EE1" w14:textId="77777777" w:rsidTr="00CF141F">
        <w:trPr>
          <w:tblCellSpacing w:w="15" w:type="dxa"/>
        </w:trPr>
        <w:tc>
          <w:tcPr>
            <w:tcW w:w="0" w:type="auto"/>
            <w:vAlign w:val="center"/>
            <w:hideMark/>
          </w:tcPr>
          <w:p w14:paraId="176347B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region</w:t>
            </w:r>
          </w:p>
        </w:tc>
        <w:tc>
          <w:tcPr>
            <w:tcW w:w="0" w:type="auto"/>
            <w:vAlign w:val="center"/>
            <w:hideMark/>
          </w:tcPr>
          <w:p w14:paraId="56C24A2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Customer/Order</w:t>
            </w:r>
          </w:p>
        </w:tc>
        <w:tc>
          <w:tcPr>
            <w:tcW w:w="0" w:type="auto"/>
            <w:vAlign w:val="center"/>
            <w:hideMark/>
          </w:tcPr>
          <w:p w14:paraId="76A3E03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Geo-analysis</w:t>
            </w:r>
          </w:p>
        </w:tc>
      </w:tr>
      <w:tr w:rsidR="00CF141F" w:rsidRPr="00CF141F" w14:paraId="10658EEA" w14:textId="77777777" w:rsidTr="00CF141F">
        <w:trPr>
          <w:tblCellSpacing w:w="15" w:type="dxa"/>
        </w:trPr>
        <w:tc>
          <w:tcPr>
            <w:tcW w:w="0" w:type="auto"/>
            <w:vAlign w:val="center"/>
            <w:hideMark/>
          </w:tcPr>
          <w:p w14:paraId="4DC1E75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review_text</w:t>
            </w:r>
          </w:p>
        </w:tc>
        <w:tc>
          <w:tcPr>
            <w:tcW w:w="0" w:type="auto"/>
            <w:vAlign w:val="center"/>
            <w:hideMark/>
          </w:tcPr>
          <w:p w14:paraId="22D42DB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Reviews</w:t>
            </w:r>
          </w:p>
        </w:tc>
        <w:tc>
          <w:tcPr>
            <w:tcW w:w="0" w:type="auto"/>
            <w:vAlign w:val="center"/>
            <w:hideMark/>
          </w:tcPr>
          <w:p w14:paraId="40EAF27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Sentiment analysis</w:t>
            </w:r>
          </w:p>
        </w:tc>
      </w:tr>
      <w:tr w:rsidR="00CF141F" w:rsidRPr="00CF141F" w14:paraId="4AB3C611" w14:textId="77777777" w:rsidTr="00CF141F">
        <w:trPr>
          <w:tblCellSpacing w:w="15" w:type="dxa"/>
        </w:trPr>
        <w:tc>
          <w:tcPr>
            <w:tcW w:w="0" w:type="auto"/>
            <w:vAlign w:val="center"/>
            <w:hideMark/>
          </w:tcPr>
          <w:p w14:paraId="232850E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search_index</w:t>
            </w:r>
          </w:p>
        </w:tc>
        <w:tc>
          <w:tcPr>
            <w:tcW w:w="0" w:type="auto"/>
            <w:vAlign w:val="center"/>
            <w:hideMark/>
          </w:tcPr>
          <w:p w14:paraId="5CB4294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Google Trends</w:t>
            </w:r>
          </w:p>
        </w:tc>
        <w:tc>
          <w:tcPr>
            <w:tcW w:w="0" w:type="auto"/>
            <w:vAlign w:val="center"/>
            <w:hideMark/>
          </w:tcPr>
          <w:p w14:paraId="06A0323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External demand</w:t>
            </w:r>
          </w:p>
        </w:tc>
      </w:tr>
      <w:tr w:rsidR="00CF141F" w:rsidRPr="00CF141F" w14:paraId="425B2729" w14:textId="77777777" w:rsidTr="00CF141F">
        <w:trPr>
          <w:tblCellSpacing w:w="15" w:type="dxa"/>
        </w:trPr>
        <w:tc>
          <w:tcPr>
            <w:tcW w:w="0" w:type="auto"/>
            <w:vAlign w:val="center"/>
            <w:hideMark/>
          </w:tcPr>
          <w:p w14:paraId="6DC262B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mentions_count</w:t>
            </w:r>
          </w:p>
        </w:tc>
        <w:tc>
          <w:tcPr>
            <w:tcW w:w="0" w:type="auto"/>
            <w:vAlign w:val="center"/>
            <w:hideMark/>
          </w:tcPr>
          <w:p w14:paraId="555155C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Social Listening</w:t>
            </w:r>
          </w:p>
        </w:tc>
        <w:tc>
          <w:tcPr>
            <w:tcW w:w="0" w:type="auto"/>
            <w:vAlign w:val="center"/>
            <w:hideMark/>
          </w:tcPr>
          <w:p w14:paraId="2C548AB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Popularity trends</w:t>
            </w:r>
          </w:p>
        </w:tc>
      </w:tr>
    </w:tbl>
    <w:p w14:paraId="3DFA3A12"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2F9EFC">
          <v:rect id="_x0000_i1360" style="width:0;height:1.5pt" o:hralign="center" o:hrstd="t" o:hr="t" fillcolor="#a0a0a0" stroked="f"/>
        </w:pict>
      </w:r>
    </w:p>
    <w:p w14:paraId="439286C7" w14:textId="360CF37F"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5. Best Practices</w:t>
      </w:r>
    </w:p>
    <w:p w14:paraId="674949A5" w14:textId="77777777" w:rsidR="00CF141F" w:rsidRPr="00CF141F" w:rsidRDefault="00CF141F" w:rsidP="009265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Use </w:t>
      </w:r>
      <w:r w:rsidRPr="00CF141F">
        <w:rPr>
          <w:rFonts w:ascii="Times New Roman" w:eastAsia="Times New Roman" w:hAnsi="Times New Roman" w:cs="Times New Roman"/>
          <w:b/>
          <w:bCs/>
          <w:sz w:val="24"/>
          <w:szCs w:val="24"/>
        </w:rPr>
        <w:t>parameterized SQL queries</w:t>
      </w:r>
      <w:r w:rsidRPr="00CF141F">
        <w:rPr>
          <w:rFonts w:ascii="Times New Roman" w:eastAsia="Times New Roman" w:hAnsi="Times New Roman" w:cs="Times New Roman"/>
          <w:sz w:val="24"/>
          <w:szCs w:val="24"/>
        </w:rPr>
        <w:t xml:space="preserve"> for flexibility</w:t>
      </w:r>
    </w:p>
    <w:p w14:paraId="019B387B" w14:textId="77777777" w:rsidR="00CF141F" w:rsidRPr="00CF141F" w:rsidRDefault="00CF141F" w:rsidP="009265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Ensure </w:t>
      </w:r>
      <w:r w:rsidRPr="00CF141F">
        <w:rPr>
          <w:rFonts w:ascii="Times New Roman" w:eastAsia="Times New Roman" w:hAnsi="Times New Roman" w:cs="Times New Roman"/>
          <w:b/>
          <w:bCs/>
          <w:sz w:val="24"/>
          <w:szCs w:val="24"/>
        </w:rPr>
        <w:t>data security</w:t>
      </w:r>
      <w:r w:rsidRPr="00CF141F">
        <w:rPr>
          <w:rFonts w:ascii="Times New Roman" w:eastAsia="Times New Roman" w:hAnsi="Times New Roman" w:cs="Times New Roman"/>
          <w:sz w:val="24"/>
          <w:szCs w:val="24"/>
        </w:rPr>
        <w:t xml:space="preserve"> (PII encryption, access roles)</w:t>
      </w:r>
    </w:p>
    <w:p w14:paraId="3AD26BA0" w14:textId="77777777" w:rsidR="00CF141F" w:rsidRPr="00CF141F" w:rsidRDefault="00CF141F" w:rsidP="009265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Automate extractions</w:t>
      </w:r>
      <w:r w:rsidRPr="00CF141F">
        <w:rPr>
          <w:rFonts w:ascii="Times New Roman" w:eastAsia="Times New Roman" w:hAnsi="Times New Roman" w:cs="Times New Roman"/>
          <w:sz w:val="24"/>
          <w:szCs w:val="24"/>
        </w:rPr>
        <w:t xml:space="preserve"> using scripts or Tableau Prep Flows</w:t>
      </w:r>
    </w:p>
    <w:p w14:paraId="3577A1A8" w14:textId="77777777" w:rsidR="00CF141F" w:rsidRPr="00CF141F" w:rsidRDefault="00CF141F" w:rsidP="009265E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Implement a </w:t>
      </w:r>
      <w:r w:rsidRPr="00CF141F">
        <w:rPr>
          <w:rFonts w:ascii="Times New Roman" w:eastAsia="Times New Roman" w:hAnsi="Times New Roman" w:cs="Times New Roman"/>
          <w:b/>
          <w:bCs/>
          <w:sz w:val="24"/>
          <w:szCs w:val="24"/>
        </w:rPr>
        <w:t>data refresh schedule</w:t>
      </w:r>
      <w:r w:rsidRPr="00CF141F">
        <w:rPr>
          <w:rFonts w:ascii="Times New Roman" w:eastAsia="Times New Roman" w:hAnsi="Times New Roman" w:cs="Times New Roman"/>
          <w:sz w:val="24"/>
          <w:szCs w:val="24"/>
        </w:rPr>
        <w:t xml:space="preserve"> (daily/weekly)</w:t>
      </w:r>
    </w:p>
    <w:p w14:paraId="498188BE"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F2D261">
          <v:rect id="_x0000_i1361" style="width:0;height:1.5pt" o:hralign="center" o:hrstd="t" o:hr="t" fillcolor="#a0a0a0" stroked="f"/>
        </w:pict>
      </w:r>
    </w:p>
    <w:p w14:paraId="0967AB48" w14:textId="7AD0923E"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Output</w:t>
      </w:r>
    </w:p>
    <w:p w14:paraId="69229CD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After this stage, you should have:</w:t>
      </w:r>
    </w:p>
    <w:p w14:paraId="6FE86422" w14:textId="77777777" w:rsidR="00CF141F" w:rsidRPr="00CF141F" w:rsidRDefault="00CF141F" w:rsidP="009265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Structured datasets</w:t>
      </w:r>
      <w:r w:rsidRPr="00CF141F">
        <w:rPr>
          <w:rFonts w:ascii="Times New Roman" w:eastAsia="Times New Roman" w:hAnsi="Times New Roman" w:cs="Times New Roman"/>
          <w:sz w:val="24"/>
          <w:szCs w:val="24"/>
        </w:rPr>
        <w:t xml:space="preserve"> (ready for Tableau modeling)</w:t>
      </w:r>
    </w:p>
    <w:p w14:paraId="41565FBE" w14:textId="77777777" w:rsidR="00CF141F" w:rsidRPr="00CF141F" w:rsidRDefault="00CF141F" w:rsidP="009265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Direct or refreshed </w:t>
      </w:r>
      <w:r w:rsidRPr="00CF141F">
        <w:rPr>
          <w:rFonts w:ascii="Times New Roman" w:eastAsia="Times New Roman" w:hAnsi="Times New Roman" w:cs="Times New Roman"/>
          <w:b/>
          <w:bCs/>
          <w:sz w:val="24"/>
          <w:szCs w:val="24"/>
        </w:rPr>
        <w:t>data connections</w:t>
      </w:r>
      <w:r w:rsidRPr="00CF141F">
        <w:rPr>
          <w:rFonts w:ascii="Times New Roman" w:eastAsia="Times New Roman" w:hAnsi="Times New Roman" w:cs="Times New Roman"/>
          <w:sz w:val="24"/>
          <w:szCs w:val="24"/>
        </w:rPr>
        <w:t xml:space="preserve"> to databases/APIs</w:t>
      </w:r>
    </w:p>
    <w:p w14:paraId="29A3CB60" w14:textId="77777777" w:rsidR="00CF141F" w:rsidRPr="00CF141F" w:rsidRDefault="00CF141F" w:rsidP="009265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Clean, enriched data suitable for cosmetic trend and consumer behavior analysi</w:t>
      </w:r>
      <w:r w:rsidR="00A12496">
        <w:rPr>
          <w:rFonts w:ascii="Times New Roman" w:eastAsia="Times New Roman" w:hAnsi="Times New Roman" w:cs="Times New Roman"/>
          <w:sz w:val="24"/>
          <w:szCs w:val="24"/>
        </w:rPr>
        <w:t>s</w:t>
      </w:r>
    </w:p>
    <w:p w14:paraId="0BBDE311"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7DD337">
          <v:rect id="_x0000_i1362" style="width:0;height:1.5pt" o:hralign="center" o:hrstd="t" o:hr="t" fillcolor="#a0a0a0" stroked="f"/>
        </w:pict>
      </w:r>
    </w:p>
    <w:p w14:paraId="0EBCB7B4"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Would you like:</w:t>
      </w:r>
    </w:p>
    <w:p w14:paraId="78E03487" w14:textId="77777777" w:rsidR="00CF141F" w:rsidRPr="00CF141F" w:rsidRDefault="00CF141F" w:rsidP="009265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A </w:t>
      </w:r>
      <w:r w:rsidRPr="00CF141F">
        <w:rPr>
          <w:rFonts w:ascii="Times New Roman" w:eastAsia="Times New Roman" w:hAnsi="Times New Roman" w:cs="Times New Roman"/>
          <w:b/>
          <w:bCs/>
          <w:sz w:val="24"/>
          <w:szCs w:val="24"/>
        </w:rPr>
        <w:t>SQL template pack</w:t>
      </w:r>
      <w:r w:rsidRPr="00CF141F">
        <w:rPr>
          <w:rFonts w:ascii="Times New Roman" w:eastAsia="Times New Roman" w:hAnsi="Times New Roman" w:cs="Times New Roman"/>
          <w:sz w:val="24"/>
          <w:szCs w:val="24"/>
        </w:rPr>
        <w:t xml:space="preserve"> for cosmetics data?</w:t>
      </w:r>
    </w:p>
    <w:p w14:paraId="4C4C0B77" w14:textId="77777777" w:rsidR="00CF141F" w:rsidRPr="00CF141F" w:rsidRDefault="00CF141F" w:rsidP="009265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A </w:t>
      </w:r>
      <w:r w:rsidRPr="00CF141F">
        <w:rPr>
          <w:rFonts w:ascii="Times New Roman" w:eastAsia="Times New Roman" w:hAnsi="Times New Roman" w:cs="Times New Roman"/>
          <w:b/>
          <w:bCs/>
          <w:sz w:val="24"/>
          <w:szCs w:val="24"/>
        </w:rPr>
        <w:t>Python script</w:t>
      </w:r>
      <w:r w:rsidRPr="00CF141F">
        <w:rPr>
          <w:rFonts w:ascii="Times New Roman" w:eastAsia="Times New Roman" w:hAnsi="Times New Roman" w:cs="Times New Roman"/>
          <w:sz w:val="24"/>
          <w:szCs w:val="24"/>
        </w:rPr>
        <w:t xml:space="preserve"> to pull external trend data?</w:t>
      </w:r>
    </w:p>
    <w:p w14:paraId="1C60A7C7" w14:textId="77777777" w:rsidR="00CF141F" w:rsidRPr="00CF141F" w:rsidRDefault="00CF141F" w:rsidP="009265E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A </w:t>
      </w:r>
      <w:r w:rsidRPr="00CF141F">
        <w:rPr>
          <w:rFonts w:ascii="Times New Roman" w:eastAsia="Times New Roman" w:hAnsi="Times New Roman" w:cs="Times New Roman"/>
          <w:b/>
          <w:bCs/>
          <w:sz w:val="24"/>
          <w:szCs w:val="24"/>
        </w:rPr>
        <w:t>Tableau Prep Flow</w:t>
      </w:r>
      <w:r w:rsidRPr="00CF141F">
        <w:rPr>
          <w:rFonts w:ascii="Times New Roman" w:eastAsia="Times New Roman" w:hAnsi="Times New Roman" w:cs="Times New Roman"/>
          <w:sz w:val="24"/>
          <w:szCs w:val="24"/>
        </w:rPr>
        <w:t xml:space="preserve"> example?</w:t>
      </w:r>
    </w:p>
    <w:p w14:paraId="43114513" w14:textId="0D42BDBB" w:rsidR="00CF141F" w:rsidRPr="00D7059D" w:rsidRDefault="00CF141F" w:rsidP="009265E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Let me know, and I can provide one or more!</w:t>
      </w:r>
      <w:ins w:id="0" w:author="Microsoft Word" w:date="2025-06-24T15:13:00Z" w16du:dateUtc="2025-06-24T09:43:00Z">
        <w:r w:rsidR="00A12496">
          <w:rPr>
            <w:rFonts w:ascii="Times New Roman" w:eastAsia="Times New Roman" w:hAnsi="Times New Roman" w:cs="Times New Roman"/>
            <w:sz w:val="24"/>
            <w:szCs w:val="24"/>
          </w:rPr>
          <w:t>.</w:t>
        </w:r>
      </w:ins>
    </w:p>
    <w:p w14:paraId="1DC09957" w14:textId="3DFD9549" w:rsidR="00CF141F" w:rsidRPr="00D30072" w:rsidRDefault="00CF141F" w:rsidP="00CF141F">
      <w:pPr>
        <w:spacing w:before="100" w:beforeAutospacing="1" w:after="100" w:afterAutospacing="1" w:line="240" w:lineRule="auto"/>
        <w:rPr>
          <w:rFonts w:ascii="Times New Roman" w:eastAsia="Times New Roman" w:hAnsi="Times New Roman" w:cs="Times New Roman"/>
          <w:b/>
          <w:bCs/>
          <w:color w:val="00B0F0"/>
          <w:sz w:val="36"/>
          <w:szCs w:val="36"/>
          <w:u w:val="single"/>
        </w:rPr>
      </w:pPr>
      <w:r w:rsidRPr="00D30072">
        <w:rPr>
          <w:rFonts w:ascii="Times New Roman" w:eastAsia="Times New Roman" w:hAnsi="Times New Roman" w:cs="Times New Roman"/>
          <w:b/>
          <w:bCs/>
          <w:sz w:val="36"/>
          <w:szCs w:val="36"/>
        </w:rPr>
        <w:t>4.</w:t>
      </w:r>
      <w:r w:rsidR="00D30072" w:rsidRPr="00D30072">
        <w:rPr>
          <w:rFonts w:ascii="Times New Roman" w:eastAsia="Times New Roman" w:hAnsi="Times New Roman" w:cs="Times New Roman"/>
          <w:b/>
          <w:bCs/>
          <w:sz w:val="36"/>
          <w:szCs w:val="36"/>
        </w:rPr>
        <w:t>D</w:t>
      </w:r>
      <w:r w:rsidRPr="00D30072">
        <w:rPr>
          <w:rFonts w:ascii="Times New Roman" w:eastAsia="Times New Roman" w:hAnsi="Times New Roman" w:cs="Times New Roman"/>
          <w:b/>
          <w:bCs/>
          <w:sz w:val="36"/>
          <w:szCs w:val="36"/>
        </w:rPr>
        <w:t xml:space="preserve">ata </w:t>
      </w:r>
      <w:r w:rsidR="00D30072" w:rsidRPr="00D30072">
        <w:rPr>
          <w:rFonts w:ascii="Times New Roman" w:eastAsia="Times New Roman" w:hAnsi="Times New Roman" w:cs="Times New Roman"/>
          <w:b/>
          <w:bCs/>
          <w:color w:val="000000" w:themeColor="text1"/>
          <w:sz w:val="36"/>
          <w:szCs w:val="36"/>
        </w:rPr>
        <w:t>Pr</w:t>
      </w:r>
      <w:r w:rsidRPr="00D30072">
        <w:rPr>
          <w:rFonts w:ascii="Times New Roman" w:eastAsia="Times New Roman" w:hAnsi="Times New Roman" w:cs="Times New Roman"/>
          <w:b/>
          <w:bCs/>
          <w:color w:val="000000" w:themeColor="text1"/>
          <w:sz w:val="36"/>
          <w:szCs w:val="36"/>
        </w:rPr>
        <w:t>eparation</w:t>
      </w:r>
      <w:r w:rsidRPr="00D30072">
        <w:rPr>
          <w:rFonts w:ascii="Times New Roman" w:eastAsia="Times New Roman" w:hAnsi="Times New Roman" w:cs="Times New Roman"/>
          <w:b/>
          <w:bCs/>
          <w:sz w:val="36"/>
          <w:szCs w:val="36"/>
        </w:rPr>
        <w:t>:</w:t>
      </w:r>
    </w:p>
    <w:p w14:paraId="237BC149" w14:textId="7CC3BB4E" w:rsidR="00CF141F" w:rsidRPr="00BE02DA" w:rsidRDefault="00CF141F" w:rsidP="00360393">
      <w:pPr>
        <w:spacing w:before="100" w:beforeAutospacing="1" w:after="100" w:afterAutospacing="1" w:line="240" w:lineRule="auto"/>
        <w:outlineLvl w:val="1"/>
        <w:rPr>
          <w:rFonts w:ascii="Times New Roman" w:eastAsia="Times New Roman" w:hAnsi="Times New Roman" w:cs="Times New Roman"/>
          <w:b/>
          <w:bCs/>
          <w:sz w:val="28"/>
          <w:szCs w:val="28"/>
        </w:rPr>
      </w:pPr>
      <w:r w:rsidRPr="00BE02DA">
        <w:rPr>
          <w:rFonts w:ascii="Times New Roman" w:eastAsia="Times New Roman" w:hAnsi="Times New Roman" w:cs="Times New Roman"/>
          <w:b/>
          <w:bCs/>
          <w:sz w:val="28"/>
          <w:szCs w:val="28"/>
        </w:rPr>
        <w:t>Data Preparation in Cosmetic Insight</w:t>
      </w:r>
      <w:r w:rsidR="00360393" w:rsidRPr="00BE02DA">
        <w:rPr>
          <w:rFonts w:ascii="Times New Roman" w:eastAsia="Times New Roman" w:hAnsi="Times New Roman" w:cs="Times New Roman"/>
          <w:b/>
          <w:bCs/>
          <w:sz w:val="28"/>
          <w:szCs w:val="28"/>
        </w:rPr>
        <w:t>:</w:t>
      </w:r>
    </w:p>
    <w:p w14:paraId="5DB2DC6B"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1E66D2">
          <v:rect id="_x0000_i1363" style="width:0;height:1.5pt" o:hralign="center" o:hrstd="t" o:hr="t" fillcolor="#a0a0a0" stroked="f"/>
        </w:pict>
      </w:r>
    </w:p>
    <w:p w14:paraId="31BED8FA" w14:textId="2E8755B4"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1. Define Use Cases &amp; KPIs First</w:t>
      </w:r>
    </w:p>
    <w:p w14:paraId="0196BC13"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Before touching the data, clearly outline the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1"/>
        <w:gridCol w:w="4501"/>
      </w:tblGrid>
      <w:tr w:rsidR="00CF141F" w:rsidRPr="00CF141F" w14:paraId="50199856" w14:textId="77777777" w:rsidTr="00CF141F">
        <w:trPr>
          <w:tblHeader/>
          <w:tblCellSpacing w:w="15" w:type="dxa"/>
        </w:trPr>
        <w:tc>
          <w:tcPr>
            <w:tcW w:w="0" w:type="auto"/>
            <w:vAlign w:val="center"/>
            <w:hideMark/>
          </w:tcPr>
          <w:p w14:paraId="0EB9E2CC"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Insight Objective</w:t>
            </w:r>
          </w:p>
        </w:tc>
        <w:tc>
          <w:tcPr>
            <w:tcW w:w="0" w:type="auto"/>
            <w:vAlign w:val="center"/>
            <w:hideMark/>
          </w:tcPr>
          <w:p w14:paraId="0C3E60F0"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Needed Fields</w:t>
            </w:r>
          </w:p>
        </w:tc>
      </w:tr>
      <w:tr w:rsidR="00CF141F" w:rsidRPr="00CF141F" w14:paraId="37085DDD" w14:textId="77777777" w:rsidTr="00CF141F">
        <w:trPr>
          <w:tblCellSpacing w:w="15" w:type="dxa"/>
        </w:trPr>
        <w:tc>
          <w:tcPr>
            <w:tcW w:w="0" w:type="auto"/>
            <w:vAlign w:val="center"/>
            <w:hideMark/>
          </w:tcPr>
          <w:p w14:paraId="00F605D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Track trending cosmetic categories</w:t>
            </w:r>
          </w:p>
        </w:tc>
        <w:tc>
          <w:tcPr>
            <w:tcW w:w="0" w:type="auto"/>
            <w:vAlign w:val="center"/>
            <w:hideMark/>
          </w:tcPr>
          <w:p w14:paraId="794A6B6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category, sales, search volume</w:t>
            </w:r>
          </w:p>
        </w:tc>
      </w:tr>
      <w:tr w:rsidR="00CF141F" w:rsidRPr="00CF141F" w14:paraId="478B37C6" w14:textId="77777777" w:rsidTr="00CF141F">
        <w:trPr>
          <w:tblCellSpacing w:w="15" w:type="dxa"/>
        </w:trPr>
        <w:tc>
          <w:tcPr>
            <w:tcW w:w="0" w:type="auto"/>
            <w:vAlign w:val="center"/>
            <w:hideMark/>
          </w:tcPr>
          <w:p w14:paraId="5705B2E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Segment consumers by behavior</w:t>
            </w:r>
          </w:p>
        </w:tc>
        <w:tc>
          <w:tcPr>
            <w:tcW w:w="0" w:type="auto"/>
            <w:vAlign w:val="center"/>
            <w:hideMark/>
          </w:tcPr>
          <w:p w14:paraId="10AC92D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Age, gender, purchase history, review activity</w:t>
            </w:r>
          </w:p>
        </w:tc>
      </w:tr>
      <w:tr w:rsidR="00CF141F" w:rsidRPr="00CF141F" w14:paraId="4F5D9768" w14:textId="77777777" w:rsidTr="00CF141F">
        <w:trPr>
          <w:tblCellSpacing w:w="15" w:type="dxa"/>
        </w:trPr>
        <w:tc>
          <w:tcPr>
            <w:tcW w:w="0" w:type="auto"/>
            <w:vAlign w:val="center"/>
            <w:hideMark/>
          </w:tcPr>
          <w:p w14:paraId="42E77AB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Compare sentiment vs sales</w:t>
            </w:r>
          </w:p>
        </w:tc>
        <w:tc>
          <w:tcPr>
            <w:tcW w:w="0" w:type="auto"/>
            <w:vAlign w:val="center"/>
            <w:hideMark/>
          </w:tcPr>
          <w:p w14:paraId="455B01B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Product name, sentiment score, sales volume</w:t>
            </w:r>
          </w:p>
        </w:tc>
      </w:tr>
    </w:tbl>
    <w:p w14:paraId="54864706" w14:textId="68F26F5B"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p>
    <w:p w14:paraId="3E5F8DA4"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5B58A2">
          <v:rect id="_x0000_i1364" style="width:0;height:1.5pt" o:hralign="center" o:hrstd="t" o:hr="t" fillcolor="#a0a0a0" stroked="f"/>
        </w:pict>
      </w:r>
    </w:p>
    <w:p w14:paraId="72C9ABF6" w14:textId="18EF9390"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2. Data Cleaning</w:t>
      </w:r>
    </w:p>
    <w:p w14:paraId="3DD6DEF9"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Cleaning raw data removes errors and inconsistencies, especially when combining data from sources like POS, CRM, and social media.</w:t>
      </w:r>
    </w:p>
    <w:p w14:paraId="7734D1C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Key Tasks</w:t>
      </w:r>
      <w:r w:rsidRPr="00CF141F">
        <w:rPr>
          <w:rFonts w:ascii="Times New Roman" w:eastAsia="Times New Roman" w:hAnsi="Times New Roman" w:cs="Times New Roman"/>
          <w:sz w:val="24"/>
          <w:szCs w:val="24"/>
        </w:rPr>
        <w:t>:</w:t>
      </w:r>
    </w:p>
    <w:p w14:paraId="406142B2" w14:textId="77777777" w:rsidR="00CF141F" w:rsidRPr="00CF141F" w:rsidRDefault="00CF141F" w:rsidP="009265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Remove duplicates</w:t>
      </w:r>
      <w:r w:rsidRPr="00CF141F">
        <w:rPr>
          <w:rFonts w:ascii="Times New Roman" w:eastAsia="Times New Roman" w:hAnsi="Times New Roman" w:cs="Times New Roman"/>
          <w:sz w:val="24"/>
          <w:szCs w:val="24"/>
        </w:rPr>
        <w:t xml:space="preserve"> (e.g., repeat reviews or orders)</w:t>
      </w:r>
    </w:p>
    <w:p w14:paraId="6E487A82" w14:textId="48763327" w:rsidR="00CF141F" w:rsidRPr="00CF141F" w:rsidRDefault="00CF141F" w:rsidP="009265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Fix inconsistent naming</w:t>
      </w:r>
      <w:r w:rsidRPr="00CF141F">
        <w:rPr>
          <w:rFonts w:ascii="Times New Roman" w:eastAsia="Times New Roman" w:hAnsi="Times New Roman" w:cs="Times New Roman"/>
          <w:sz w:val="24"/>
          <w:szCs w:val="24"/>
        </w:rPr>
        <w:t xml:space="preserve"> (e.g., </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Skincare</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 xml:space="preserve"> vs. </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Skin-care</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w:t>
      </w:r>
    </w:p>
    <w:p w14:paraId="6D90B0E1" w14:textId="77777777" w:rsidR="00CF141F" w:rsidRPr="00CF141F" w:rsidRDefault="00CF141F" w:rsidP="009265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Fill or remove nulls</w:t>
      </w:r>
      <w:r w:rsidRPr="00CF141F">
        <w:rPr>
          <w:rFonts w:ascii="Times New Roman" w:eastAsia="Times New Roman" w:hAnsi="Times New Roman" w:cs="Times New Roman"/>
          <w:sz w:val="24"/>
          <w:szCs w:val="24"/>
        </w:rPr>
        <w:t xml:space="preserve"> (e.g., unknown age or region)</w:t>
      </w:r>
    </w:p>
    <w:p w14:paraId="62DE980E" w14:textId="77777777" w:rsidR="00CF141F" w:rsidRPr="00CF141F" w:rsidRDefault="00CF141F" w:rsidP="009265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Validate date formats</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MM-DD-YYYY</w:t>
      </w:r>
      <w:r w:rsidRPr="00CF141F">
        <w:rPr>
          <w:rFonts w:ascii="Times New Roman" w:eastAsia="Times New Roman" w:hAnsi="Times New Roman" w:cs="Times New Roman"/>
          <w:sz w:val="24"/>
          <w:szCs w:val="24"/>
        </w:rPr>
        <w:t xml:space="preserve"> vs </w:t>
      </w:r>
      <w:r w:rsidRPr="00CF141F">
        <w:rPr>
          <w:rFonts w:ascii="Courier New" w:eastAsia="Times New Roman" w:hAnsi="Courier New" w:cs="Courier New"/>
          <w:sz w:val="20"/>
          <w:szCs w:val="20"/>
        </w:rPr>
        <w:t>YYYY-MM-DD</w:t>
      </w:r>
      <w:r w:rsidRPr="00CF141F">
        <w:rPr>
          <w:rFonts w:ascii="Times New Roman" w:eastAsia="Times New Roman" w:hAnsi="Times New Roman" w:cs="Times New Roman"/>
          <w:sz w:val="24"/>
          <w:szCs w:val="24"/>
        </w:rPr>
        <w:t>)</w:t>
      </w:r>
    </w:p>
    <w:p w14:paraId="107C35B8" w14:textId="77777777" w:rsidR="00CF141F" w:rsidRPr="00CF141F" w:rsidRDefault="00CF141F" w:rsidP="009265E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Trim white space / symbols</w:t>
      </w:r>
      <w:r w:rsidRPr="00CF141F">
        <w:rPr>
          <w:rFonts w:ascii="Times New Roman" w:eastAsia="Times New Roman" w:hAnsi="Times New Roman" w:cs="Times New Roman"/>
          <w:sz w:val="24"/>
          <w:szCs w:val="24"/>
        </w:rPr>
        <w:t xml:space="preserve"> in fields</w:t>
      </w:r>
    </w:p>
    <w:p w14:paraId="08258526" w14:textId="79954285"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Tools: </w:t>
      </w:r>
      <w:r w:rsidRPr="00CF141F">
        <w:rPr>
          <w:rFonts w:ascii="Times New Roman" w:eastAsia="Times New Roman" w:hAnsi="Times New Roman" w:cs="Times New Roman"/>
          <w:b/>
          <w:bCs/>
          <w:sz w:val="24"/>
          <w:szCs w:val="24"/>
        </w:rPr>
        <w:t>Tableau Prep</w:t>
      </w: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Excel</w:t>
      </w:r>
      <w:r w:rsidRPr="00CF141F">
        <w:rPr>
          <w:rFonts w:ascii="Times New Roman" w:eastAsia="Times New Roman" w:hAnsi="Times New Roman" w:cs="Times New Roman"/>
          <w:sz w:val="24"/>
          <w:szCs w:val="24"/>
        </w:rPr>
        <w:t xml:space="preserve">, or </w:t>
      </w:r>
      <w:r w:rsidRPr="00CF141F">
        <w:rPr>
          <w:rFonts w:ascii="Times New Roman" w:eastAsia="Times New Roman" w:hAnsi="Times New Roman" w:cs="Times New Roman"/>
          <w:b/>
          <w:bCs/>
          <w:sz w:val="24"/>
          <w:szCs w:val="24"/>
        </w:rPr>
        <w:t>Python/Pandas</w:t>
      </w:r>
      <w:r w:rsidRPr="00CF141F">
        <w:rPr>
          <w:rFonts w:ascii="Times New Roman" w:eastAsia="Times New Roman" w:hAnsi="Times New Roman" w:cs="Times New Roman"/>
          <w:sz w:val="24"/>
          <w:szCs w:val="24"/>
        </w:rPr>
        <w:t xml:space="preserve"> for more advanced cleaning.</w:t>
      </w:r>
    </w:p>
    <w:p w14:paraId="2271CA37"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643098">
          <v:rect id="_x0000_i1365" style="width:0;height:1.5pt" o:hralign="center" o:hrstd="t" o:hr="t" fillcolor="#a0a0a0" stroked="f"/>
        </w:pict>
      </w:r>
    </w:p>
    <w:p w14:paraId="0267576E" w14:textId="02259257"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3. Data Enrichment</w:t>
      </w:r>
    </w:p>
    <w:p w14:paraId="5191DA52"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Add new fields to enhance insight potential: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3902"/>
        <w:gridCol w:w="3470"/>
      </w:tblGrid>
      <w:tr w:rsidR="00CF141F" w:rsidRPr="00CF141F" w14:paraId="2270FACC" w14:textId="77777777" w:rsidTr="00CF141F">
        <w:trPr>
          <w:tblHeader/>
          <w:tblCellSpacing w:w="15" w:type="dxa"/>
        </w:trPr>
        <w:tc>
          <w:tcPr>
            <w:tcW w:w="0" w:type="auto"/>
            <w:vAlign w:val="center"/>
            <w:hideMark/>
          </w:tcPr>
          <w:p w14:paraId="637160F1"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New Field</w:t>
            </w:r>
          </w:p>
        </w:tc>
        <w:tc>
          <w:tcPr>
            <w:tcW w:w="0" w:type="auto"/>
            <w:vAlign w:val="center"/>
            <w:hideMark/>
          </w:tcPr>
          <w:p w14:paraId="0FA0F6A3"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How to Create</w:t>
            </w:r>
          </w:p>
        </w:tc>
        <w:tc>
          <w:tcPr>
            <w:tcW w:w="0" w:type="auto"/>
            <w:vAlign w:val="center"/>
            <w:hideMark/>
          </w:tcPr>
          <w:p w14:paraId="2D229313"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Purpose</w:t>
            </w:r>
          </w:p>
        </w:tc>
      </w:tr>
      <w:tr w:rsidR="00CF141F" w:rsidRPr="00CF141F" w14:paraId="754A516B" w14:textId="77777777" w:rsidTr="00CF141F">
        <w:trPr>
          <w:tblCellSpacing w:w="15" w:type="dxa"/>
        </w:trPr>
        <w:tc>
          <w:tcPr>
            <w:tcW w:w="0" w:type="auto"/>
            <w:vAlign w:val="center"/>
            <w:hideMark/>
          </w:tcPr>
          <w:p w14:paraId="6352351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Year-Month</w:t>
            </w:r>
          </w:p>
        </w:tc>
        <w:tc>
          <w:tcPr>
            <w:tcW w:w="0" w:type="auto"/>
            <w:vAlign w:val="center"/>
            <w:hideMark/>
          </w:tcPr>
          <w:p w14:paraId="63CC343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Extract from </w:t>
            </w:r>
            <w:r w:rsidRPr="00CF141F">
              <w:rPr>
                <w:rFonts w:ascii="Courier New" w:eastAsia="Times New Roman" w:hAnsi="Courier New" w:cs="Courier New"/>
                <w:sz w:val="20"/>
                <w:szCs w:val="20"/>
              </w:rPr>
              <w:t>sale_date</w:t>
            </w:r>
          </w:p>
        </w:tc>
        <w:tc>
          <w:tcPr>
            <w:tcW w:w="0" w:type="auto"/>
            <w:vAlign w:val="center"/>
            <w:hideMark/>
          </w:tcPr>
          <w:p w14:paraId="2BFBC892"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Trend analysis</w:t>
            </w:r>
          </w:p>
        </w:tc>
      </w:tr>
      <w:tr w:rsidR="00CF141F" w:rsidRPr="00CF141F" w14:paraId="1A59F44E" w14:textId="77777777" w:rsidTr="00CF141F">
        <w:trPr>
          <w:tblCellSpacing w:w="15" w:type="dxa"/>
        </w:trPr>
        <w:tc>
          <w:tcPr>
            <w:tcW w:w="0" w:type="auto"/>
            <w:vAlign w:val="center"/>
            <w:hideMark/>
          </w:tcPr>
          <w:p w14:paraId="3F22618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Age Group</w:t>
            </w:r>
          </w:p>
        </w:tc>
        <w:tc>
          <w:tcPr>
            <w:tcW w:w="0" w:type="auto"/>
            <w:vAlign w:val="center"/>
            <w:hideMark/>
          </w:tcPr>
          <w:p w14:paraId="2504EC1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Bin age into brackets</w:t>
            </w:r>
          </w:p>
        </w:tc>
        <w:tc>
          <w:tcPr>
            <w:tcW w:w="0" w:type="auto"/>
            <w:vAlign w:val="center"/>
            <w:hideMark/>
          </w:tcPr>
          <w:p w14:paraId="48E1D29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Demographic segmentation</w:t>
            </w:r>
          </w:p>
        </w:tc>
      </w:tr>
      <w:tr w:rsidR="00CF141F" w:rsidRPr="00CF141F" w14:paraId="63016530" w14:textId="77777777" w:rsidTr="00CF141F">
        <w:trPr>
          <w:tblCellSpacing w:w="15" w:type="dxa"/>
        </w:trPr>
        <w:tc>
          <w:tcPr>
            <w:tcW w:w="0" w:type="auto"/>
            <w:vAlign w:val="center"/>
            <w:hideMark/>
          </w:tcPr>
          <w:p w14:paraId="07FE265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Sentiment Score</w:t>
            </w:r>
          </w:p>
        </w:tc>
        <w:tc>
          <w:tcPr>
            <w:tcW w:w="0" w:type="auto"/>
            <w:vAlign w:val="center"/>
            <w:hideMark/>
          </w:tcPr>
          <w:p w14:paraId="3C10739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NLP on reviews or social data</w:t>
            </w:r>
          </w:p>
        </w:tc>
        <w:tc>
          <w:tcPr>
            <w:tcW w:w="0" w:type="auto"/>
            <w:vAlign w:val="center"/>
            <w:hideMark/>
          </w:tcPr>
          <w:p w14:paraId="5E2F98A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Track product perception</w:t>
            </w:r>
          </w:p>
        </w:tc>
      </w:tr>
      <w:tr w:rsidR="00CF141F" w:rsidRPr="00CF141F" w14:paraId="741BED2B" w14:textId="77777777" w:rsidTr="00CF141F">
        <w:trPr>
          <w:tblCellSpacing w:w="15" w:type="dxa"/>
        </w:trPr>
        <w:tc>
          <w:tcPr>
            <w:tcW w:w="0" w:type="auto"/>
            <w:vAlign w:val="center"/>
            <w:hideMark/>
          </w:tcPr>
          <w:p w14:paraId="4793C6B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 Tier</w:t>
            </w:r>
          </w:p>
        </w:tc>
        <w:tc>
          <w:tcPr>
            <w:tcW w:w="0" w:type="auto"/>
            <w:vAlign w:val="center"/>
            <w:hideMark/>
          </w:tcPr>
          <w:p w14:paraId="0B3A4F7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Based on price or brand</w:t>
            </w:r>
          </w:p>
        </w:tc>
        <w:tc>
          <w:tcPr>
            <w:tcW w:w="0" w:type="auto"/>
            <w:vAlign w:val="center"/>
            <w:hideMark/>
          </w:tcPr>
          <w:p w14:paraId="57084A6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Analyze luxury vs mass-market performance</w:t>
            </w:r>
          </w:p>
        </w:tc>
      </w:tr>
      <w:tr w:rsidR="00CF141F" w:rsidRPr="00CF141F" w14:paraId="70BB2044" w14:textId="77777777" w:rsidTr="00CF141F">
        <w:trPr>
          <w:tblCellSpacing w:w="15" w:type="dxa"/>
        </w:trPr>
        <w:tc>
          <w:tcPr>
            <w:tcW w:w="0" w:type="auto"/>
            <w:vAlign w:val="center"/>
            <w:hideMark/>
          </w:tcPr>
          <w:p w14:paraId="6E6685F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Trend Keyword Match</w:t>
            </w:r>
          </w:p>
        </w:tc>
        <w:tc>
          <w:tcPr>
            <w:tcW w:w="0" w:type="auto"/>
            <w:vAlign w:val="center"/>
            <w:hideMark/>
          </w:tcPr>
          <w:p w14:paraId="6E2DBAE1" w14:textId="193835CB"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Flag if product mentions terms like </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vegan</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 xml:space="preserve">, </w:t>
            </w:r>
            <w:r w:rsidR="004838EA">
              <w:rPr>
                <w:rFonts w:ascii="Times New Roman" w:eastAsia="Times New Roman" w:hAnsi="Times New Roman" w:cs="Times New Roman"/>
                <w:sz w:val="24"/>
                <w:szCs w:val="24"/>
              </w:rPr>
              <w:t>“</w:t>
            </w:r>
            <w:r w:rsidRPr="00CF141F">
              <w:rPr>
                <w:rFonts w:ascii="Times New Roman" w:eastAsia="Times New Roman" w:hAnsi="Times New Roman" w:cs="Times New Roman"/>
                <w:sz w:val="24"/>
                <w:szCs w:val="24"/>
              </w:rPr>
              <w:t>clean</w:t>
            </w:r>
            <w:r w:rsidR="004838EA">
              <w:rPr>
                <w:rFonts w:ascii="Times New Roman" w:eastAsia="Times New Roman" w:hAnsi="Times New Roman" w:cs="Times New Roman"/>
                <w:sz w:val="24"/>
                <w:szCs w:val="24"/>
              </w:rPr>
              <w:t>”</w:t>
            </w:r>
          </w:p>
        </w:tc>
        <w:tc>
          <w:tcPr>
            <w:tcW w:w="0" w:type="auto"/>
            <w:vAlign w:val="center"/>
            <w:hideMark/>
          </w:tcPr>
          <w:p w14:paraId="6B67307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Track emerging trends</w:t>
            </w:r>
          </w:p>
        </w:tc>
      </w:tr>
    </w:tbl>
    <w:p w14:paraId="55D1C537" w14:textId="766BC8F4"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Optional: Integrate external data like </w:t>
      </w:r>
      <w:r w:rsidRPr="00CF141F">
        <w:rPr>
          <w:rFonts w:ascii="Times New Roman" w:eastAsia="Times New Roman" w:hAnsi="Times New Roman" w:cs="Times New Roman"/>
          <w:b/>
          <w:bCs/>
          <w:sz w:val="24"/>
          <w:szCs w:val="24"/>
        </w:rPr>
        <w:t>Google Trends</w:t>
      </w:r>
      <w:r w:rsidRPr="00CF141F">
        <w:rPr>
          <w:rFonts w:ascii="Times New Roman" w:eastAsia="Times New Roman" w:hAnsi="Times New Roman" w:cs="Times New Roman"/>
          <w:sz w:val="24"/>
          <w:szCs w:val="24"/>
        </w:rPr>
        <w:t xml:space="preserve"> to score popularity.</w:t>
      </w:r>
    </w:p>
    <w:p w14:paraId="6B87BA33"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A906B8">
          <v:rect id="_x0000_i1366" style="width:0;height:1.5pt" o:hralign="center" o:hrstd="t" o:hr="t" fillcolor="#a0a0a0" stroked="f"/>
        </w:pict>
      </w:r>
    </w:p>
    <w:p w14:paraId="50FF33F5" w14:textId="1C746432"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4. Data Integration (Joining Data Sources)</w:t>
      </w:r>
    </w:p>
    <w:p w14:paraId="69791A8A"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Unify different datasets for richer context.</w:t>
      </w:r>
    </w:p>
    <w:p w14:paraId="65FC067C"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Common Joins</w:t>
      </w:r>
      <w:r w:rsidRPr="00CF141F">
        <w:rPr>
          <w:rFonts w:ascii="Times New Roman" w:eastAsia="Times New Roman" w:hAnsi="Times New Roman" w:cs="Times New Roman"/>
          <w:sz w:val="24"/>
          <w:szCs w:val="24"/>
        </w:rPr>
        <w:t>:</w:t>
      </w:r>
    </w:p>
    <w:p w14:paraId="1091A189" w14:textId="77777777" w:rsidR="00CF141F" w:rsidRPr="00CF141F" w:rsidRDefault="00CF141F" w:rsidP="009265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customer_id</w:t>
      </w:r>
      <w:r w:rsidRPr="00CF141F">
        <w:rPr>
          <w:rFonts w:ascii="Times New Roman" w:eastAsia="Times New Roman" w:hAnsi="Times New Roman" w:cs="Times New Roman"/>
          <w:sz w:val="24"/>
          <w:szCs w:val="24"/>
        </w:rPr>
        <w:t xml:space="preserve"> → Join customer demographics to sales</w:t>
      </w:r>
    </w:p>
    <w:p w14:paraId="3DEEBA1E" w14:textId="77777777" w:rsidR="00CF141F" w:rsidRPr="00CF141F" w:rsidRDefault="00CF141F" w:rsidP="009265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product_id</w:t>
      </w:r>
      <w:r w:rsidRPr="00CF141F">
        <w:rPr>
          <w:rFonts w:ascii="Times New Roman" w:eastAsia="Times New Roman" w:hAnsi="Times New Roman" w:cs="Times New Roman"/>
          <w:sz w:val="24"/>
          <w:szCs w:val="24"/>
        </w:rPr>
        <w:t xml:space="preserve"> → Join reviews and categories to products</w:t>
      </w:r>
    </w:p>
    <w:p w14:paraId="0A66F754" w14:textId="77777777" w:rsidR="00CF141F" w:rsidRPr="00CF141F" w:rsidRDefault="00CF141F" w:rsidP="009265E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product_name</w:t>
      </w:r>
      <w:r w:rsidRPr="00CF141F">
        <w:rPr>
          <w:rFonts w:ascii="Times New Roman" w:eastAsia="Times New Roman" w:hAnsi="Times New Roman" w:cs="Times New Roman"/>
          <w:sz w:val="24"/>
          <w:szCs w:val="24"/>
        </w:rPr>
        <w:t xml:space="preserve"> → Join social mentions or trends data</w:t>
      </w:r>
    </w:p>
    <w:p w14:paraId="2B2B109B" w14:textId="3834958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Example:</w:t>
      </w:r>
    </w:p>
    <w:p w14:paraId="2E28E1E7"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plaintext</w:t>
      </w:r>
    </w:p>
    <w:p w14:paraId="716F1B5B"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CopyEdit</w:t>
      </w:r>
    </w:p>
    <w:p w14:paraId="4E7953FD"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Sales Table           ←→ Products Table ←→ Reviews Table</w:t>
      </w:r>
    </w:p>
    <w:p w14:paraId="1F97FA56"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 customer_id        | product_id      | product_id</w:t>
      </w:r>
    </w:p>
    <w:p w14:paraId="246B7E86" w14:textId="77777777" w:rsidR="00CF141F" w:rsidRPr="00CF141F" w:rsidRDefault="00CF141F" w:rsidP="00CF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141F">
        <w:rPr>
          <w:rFonts w:ascii="Courier New" w:eastAsia="Times New Roman" w:hAnsi="Courier New" w:cs="Courier New"/>
          <w:sz w:val="20"/>
          <w:szCs w:val="20"/>
        </w:rPr>
        <w:t xml:space="preserve"> | sale_date          | category        | sentiment_score</w:t>
      </w:r>
    </w:p>
    <w:p w14:paraId="4AE1A6E2"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In </w:t>
      </w:r>
      <w:r w:rsidRPr="00CF141F">
        <w:rPr>
          <w:rFonts w:ascii="Times New Roman" w:eastAsia="Times New Roman" w:hAnsi="Times New Roman" w:cs="Times New Roman"/>
          <w:b/>
          <w:bCs/>
          <w:sz w:val="24"/>
          <w:szCs w:val="24"/>
        </w:rPr>
        <w:t>Tableau Prep</w:t>
      </w:r>
      <w:r w:rsidRPr="00CF141F">
        <w:rPr>
          <w:rFonts w:ascii="Times New Roman" w:eastAsia="Times New Roman" w:hAnsi="Times New Roman" w:cs="Times New Roman"/>
          <w:sz w:val="24"/>
          <w:szCs w:val="24"/>
        </w:rPr>
        <w:t>, use drag-and-drop joins and filters to connect these visually.</w:t>
      </w:r>
    </w:p>
    <w:p w14:paraId="4DCBFB86"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738FF9">
          <v:rect id="_x0000_i1367" style="width:0;height:1.5pt" o:hralign="center" o:hrstd="t" o:hr="t" fillcolor="#a0a0a0" stroked="f"/>
        </w:pict>
      </w:r>
    </w:p>
    <w:p w14:paraId="257D3233" w14:textId="54591AD5"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5. Data Structuring</w:t>
      </w:r>
    </w:p>
    <w:p w14:paraId="4EFBA54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Design your final dataset(s) to support Tableau visualizations: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4981"/>
        <w:gridCol w:w="2395"/>
      </w:tblGrid>
      <w:tr w:rsidR="00CF141F" w:rsidRPr="00CF141F" w14:paraId="57841763" w14:textId="77777777" w:rsidTr="00CF141F">
        <w:trPr>
          <w:tblHeader/>
          <w:tblCellSpacing w:w="15" w:type="dxa"/>
        </w:trPr>
        <w:tc>
          <w:tcPr>
            <w:tcW w:w="0" w:type="auto"/>
            <w:vAlign w:val="center"/>
            <w:hideMark/>
          </w:tcPr>
          <w:p w14:paraId="27011520"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Field Type</w:t>
            </w:r>
          </w:p>
        </w:tc>
        <w:tc>
          <w:tcPr>
            <w:tcW w:w="0" w:type="auto"/>
            <w:vAlign w:val="center"/>
            <w:hideMark/>
          </w:tcPr>
          <w:p w14:paraId="6F942F29"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Examples</w:t>
            </w:r>
          </w:p>
        </w:tc>
        <w:tc>
          <w:tcPr>
            <w:tcW w:w="0" w:type="auto"/>
            <w:vAlign w:val="center"/>
            <w:hideMark/>
          </w:tcPr>
          <w:p w14:paraId="22E21D20"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Tableau Use</w:t>
            </w:r>
          </w:p>
        </w:tc>
      </w:tr>
      <w:tr w:rsidR="00CF141F" w:rsidRPr="00CF141F" w14:paraId="7ACD0CBC" w14:textId="77777777" w:rsidTr="00CF141F">
        <w:trPr>
          <w:tblCellSpacing w:w="15" w:type="dxa"/>
        </w:trPr>
        <w:tc>
          <w:tcPr>
            <w:tcW w:w="0" w:type="auto"/>
            <w:vAlign w:val="center"/>
            <w:hideMark/>
          </w:tcPr>
          <w:p w14:paraId="018204B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Dimensions</w:t>
            </w:r>
          </w:p>
        </w:tc>
        <w:tc>
          <w:tcPr>
            <w:tcW w:w="0" w:type="auto"/>
            <w:vAlign w:val="center"/>
            <w:hideMark/>
          </w:tcPr>
          <w:p w14:paraId="73FC7CF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 Category</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Region</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Gender</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Age Group</w:t>
            </w:r>
          </w:p>
        </w:tc>
        <w:tc>
          <w:tcPr>
            <w:tcW w:w="0" w:type="auto"/>
            <w:vAlign w:val="center"/>
            <w:hideMark/>
          </w:tcPr>
          <w:p w14:paraId="38539D7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Filters, Groups</w:t>
            </w:r>
          </w:p>
        </w:tc>
      </w:tr>
      <w:tr w:rsidR="00CF141F" w:rsidRPr="00CF141F" w14:paraId="3CBC7A5C" w14:textId="77777777" w:rsidTr="00CF141F">
        <w:trPr>
          <w:tblCellSpacing w:w="15" w:type="dxa"/>
        </w:trPr>
        <w:tc>
          <w:tcPr>
            <w:tcW w:w="0" w:type="auto"/>
            <w:vAlign w:val="center"/>
            <w:hideMark/>
          </w:tcPr>
          <w:p w14:paraId="276E8A1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Measures</w:t>
            </w:r>
          </w:p>
        </w:tc>
        <w:tc>
          <w:tcPr>
            <w:tcW w:w="0" w:type="auto"/>
            <w:vAlign w:val="center"/>
            <w:hideMark/>
          </w:tcPr>
          <w:p w14:paraId="56B3C574"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Sales Amount</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Review Count</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Sentiment Score</w:t>
            </w:r>
          </w:p>
        </w:tc>
        <w:tc>
          <w:tcPr>
            <w:tcW w:w="0" w:type="auto"/>
            <w:vAlign w:val="center"/>
            <w:hideMark/>
          </w:tcPr>
          <w:p w14:paraId="49AAE914"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Charts, KPIs</w:t>
            </w:r>
          </w:p>
        </w:tc>
      </w:tr>
      <w:tr w:rsidR="00CF141F" w:rsidRPr="00CF141F" w14:paraId="1A6A0F4B" w14:textId="77777777" w:rsidTr="00CF141F">
        <w:trPr>
          <w:tblCellSpacing w:w="15" w:type="dxa"/>
        </w:trPr>
        <w:tc>
          <w:tcPr>
            <w:tcW w:w="0" w:type="auto"/>
            <w:vAlign w:val="center"/>
            <w:hideMark/>
          </w:tcPr>
          <w:p w14:paraId="25AEE9F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Date Fields</w:t>
            </w:r>
          </w:p>
        </w:tc>
        <w:tc>
          <w:tcPr>
            <w:tcW w:w="0" w:type="auto"/>
            <w:vAlign w:val="center"/>
            <w:hideMark/>
          </w:tcPr>
          <w:p w14:paraId="4251D08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Sale Date</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Review Date</w:t>
            </w:r>
          </w:p>
        </w:tc>
        <w:tc>
          <w:tcPr>
            <w:tcW w:w="0" w:type="auto"/>
            <w:vAlign w:val="center"/>
            <w:hideMark/>
          </w:tcPr>
          <w:p w14:paraId="57BA1FF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Time series, Trend lines</w:t>
            </w:r>
          </w:p>
        </w:tc>
      </w:tr>
    </w:tbl>
    <w:p w14:paraId="71D976AD"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Ensure correct </w:t>
      </w:r>
      <w:r w:rsidRPr="00CF141F">
        <w:rPr>
          <w:rFonts w:ascii="Times New Roman" w:eastAsia="Times New Roman" w:hAnsi="Times New Roman" w:cs="Times New Roman"/>
          <w:b/>
          <w:bCs/>
          <w:sz w:val="24"/>
          <w:szCs w:val="24"/>
        </w:rPr>
        <w:t>data types</w:t>
      </w:r>
      <w:r w:rsidRPr="00CF141F">
        <w:rPr>
          <w:rFonts w:ascii="Times New Roman" w:eastAsia="Times New Roman" w:hAnsi="Times New Roman" w:cs="Times New Roman"/>
          <w:sz w:val="24"/>
          <w:szCs w:val="24"/>
        </w:rPr>
        <w:t>: numbers, strings, dates, etc.</w:t>
      </w:r>
    </w:p>
    <w:p w14:paraId="3EAAC129"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66EFBE">
          <v:rect id="_x0000_i1368" style="width:0;height:1.5pt" o:hralign="center" o:hrstd="t" o:hr="t" fillcolor="#a0a0a0" stroked="f"/>
        </w:pict>
      </w:r>
    </w:p>
    <w:p w14:paraId="37C1148B" w14:textId="79673F75"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6. Calculated Fields</w:t>
      </w:r>
    </w:p>
    <w:p w14:paraId="053DD963"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Add calculated logic either in </w:t>
      </w:r>
      <w:r w:rsidRPr="00CF141F">
        <w:rPr>
          <w:rFonts w:ascii="Times New Roman" w:eastAsia="Times New Roman" w:hAnsi="Times New Roman" w:cs="Times New Roman"/>
          <w:b/>
          <w:bCs/>
          <w:sz w:val="24"/>
          <w:szCs w:val="24"/>
        </w:rPr>
        <w:t>Tableau</w:t>
      </w:r>
      <w:r w:rsidRPr="00CF141F">
        <w:rPr>
          <w:rFonts w:ascii="Times New Roman" w:eastAsia="Times New Roman" w:hAnsi="Times New Roman" w:cs="Times New Roman"/>
          <w:sz w:val="24"/>
          <w:szCs w:val="24"/>
        </w:rPr>
        <w:t xml:space="preserve"> or during prep.</w:t>
      </w:r>
    </w:p>
    <w:p w14:paraId="30C969FB"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Examples:</w:t>
      </w:r>
    </w:p>
    <w:p w14:paraId="39F392CF" w14:textId="77777777" w:rsidR="00CF141F" w:rsidRPr="00CF141F" w:rsidRDefault="00CF141F" w:rsidP="009265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Profit Margin</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(Sale Price - Cost Price)</w:t>
      </w:r>
    </w:p>
    <w:p w14:paraId="5053D3C2" w14:textId="77777777" w:rsidR="00CF141F" w:rsidRPr="00CF141F" w:rsidRDefault="00CF141F" w:rsidP="009265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Sales YoY Growth</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(This Year – Last Year) / Last Year</w:t>
      </w:r>
    </w:p>
    <w:p w14:paraId="3AEF9B09" w14:textId="77777777" w:rsidR="00CF141F" w:rsidRPr="00CF141F" w:rsidRDefault="00CF141F" w:rsidP="009265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Sentiment Category</w:t>
      </w:r>
      <w:r w:rsidRPr="00CF141F">
        <w:rPr>
          <w:rFonts w:ascii="Times New Roman" w:eastAsia="Times New Roman" w:hAnsi="Times New Roman" w:cs="Times New Roman"/>
          <w:sz w:val="24"/>
          <w:szCs w:val="24"/>
        </w:rPr>
        <w:t>: If score &gt; 0.6 → “Positive”, etc.</w:t>
      </w:r>
    </w:p>
    <w:p w14:paraId="151B6EC8" w14:textId="77777777" w:rsidR="00CF141F" w:rsidRPr="00CF141F" w:rsidRDefault="00CF141F" w:rsidP="009265E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Trending Product Flag</w:t>
      </w:r>
      <w:r w:rsidRPr="00CF141F">
        <w:rPr>
          <w:rFonts w:ascii="Times New Roman" w:eastAsia="Times New Roman" w:hAnsi="Times New Roman" w:cs="Times New Roman"/>
          <w:sz w:val="24"/>
          <w:szCs w:val="24"/>
        </w:rPr>
        <w:t>: If monthly growth &gt; 20% → “Hot Product”</w:t>
      </w:r>
    </w:p>
    <w:p w14:paraId="58759F35"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080CEA">
          <v:rect id="_x0000_i1369" style="width:0;height:1.5pt" o:hralign="center" o:hrstd="t" o:hr="t" fillcolor="#a0a0a0" stroked="f"/>
        </w:pict>
      </w:r>
    </w:p>
    <w:p w14:paraId="3369A911" w14:textId="08FA62CB"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7. Data Validation</w:t>
      </w:r>
    </w:p>
    <w:p w14:paraId="7787D1D5"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Before pushing to Tableau, validate: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3181"/>
      </w:tblGrid>
      <w:tr w:rsidR="00CF141F" w:rsidRPr="00CF141F" w14:paraId="72DEB4FF" w14:textId="77777777" w:rsidTr="00CF141F">
        <w:trPr>
          <w:tblHeader/>
          <w:tblCellSpacing w:w="15" w:type="dxa"/>
        </w:trPr>
        <w:tc>
          <w:tcPr>
            <w:tcW w:w="0" w:type="auto"/>
            <w:vAlign w:val="center"/>
            <w:hideMark/>
          </w:tcPr>
          <w:p w14:paraId="3089BE5C"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Check</w:t>
            </w:r>
          </w:p>
        </w:tc>
        <w:tc>
          <w:tcPr>
            <w:tcW w:w="0" w:type="auto"/>
            <w:vAlign w:val="center"/>
            <w:hideMark/>
          </w:tcPr>
          <w:p w14:paraId="2F588B24"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Method</w:t>
            </w:r>
          </w:p>
        </w:tc>
      </w:tr>
      <w:tr w:rsidR="00CF141F" w:rsidRPr="00CF141F" w14:paraId="1D2120EF" w14:textId="77777777" w:rsidTr="00CF141F">
        <w:trPr>
          <w:tblCellSpacing w:w="15" w:type="dxa"/>
        </w:trPr>
        <w:tc>
          <w:tcPr>
            <w:tcW w:w="0" w:type="auto"/>
            <w:vAlign w:val="center"/>
            <w:hideMark/>
          </w:tcPr>
          <w:p w14:paraId="64D2A16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Totals match original raw source</w:t>
            </w:r>
          </w:p>
        </w:tc>
        <w:tc>
          <w:tcPr>
            <w:tcW w:w="0" w:type="auto"/>
            <w:vAlign w:val="center"/>
            <w:hideMark/>
          </w:tcPr>
          <w:p w14:paraId="7F87F07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Sample rows or aggregate sums</w:t>
            </w:r>
          </w:p>
        </w:tc>
      </w:tr>
      <w:tr w:rsidR="00CF141F" w:rsidRPr="00CF141F" w14:paraId="7981DCF6" w14:textId="77777777" w:rsidTr="00CF141F">
        <w:trPr>
          <w:tblCellSpacing w:w="15" w:type="dxa"/>
        </w:trPr>
        <w:tc>
          <w:tcPr>
            <w:tcW w:w="0" w:type="auto"/>
            <w:vAlign w:val="center"/>
            <w:hideMark/>
          </w:tcPr>
          <w:p w14:paraId="1AF935B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Date ranges are consistent</w:t>
            </w:r>
          </w:p>
        </w:tc>
        <w:tc>
          <w:tcPr>
            <w:tcW w:w="0" w:type="auto"/>
            <w:vAlign w:val="center"/>
            <w:hideMark/>
          </w:tcPr>
          <w:p w14:paraId="658D51A4"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Filter and verify min/max</w:t>
            </w:r>
          </w:p>
        </w:tc>
      </w:tr>
      <w:tr w:rsidR="00CF141F" w:rsidRPr="00CF141F" w14:paraId="22ADBE96" w14:textId="77777777" w:rsidTr="00CF141F">
        <w:trPr>
          <w:tblCellSpacing w:w="15" w:type="dxa"/>
        </w:trPr>
        <w:tc>
          <w:tcPr>
            <w:tcW w:w="0" w:type="auto"/>
            <w:vAlign w:val="center"/>
            <w:hideMark/>
          </w:tcPr>
          <w:p w14:paraId="0606C82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Categorical consistency</w:t>
            </w:r>
          </w:p>
        </w:tc>
        <w:tc>
          <w:tcPr>
            <w:tcW w:w="0" w:type="auto"/>
            <w:vAlign w:val="center"/>
            <w:hideMark/>
          </w:tcPr>
          <w:p w14:paraId="4D391A2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Use </w:t>
            </w:r>
            <w:r w:rsidRPr="00CF141F">
              <w:rPr>
                <w:rFonts w:ascii="Courier New" w:eastAsia="Times New Roman" w:hAnsi="Courier New" w:cs="Courier New"/>
                <w:sz w:val="20"/>
                <w:szCs w:val="20"/>
              </w:rPr>
              <w:t>GROUP BY</w:t>
            </w:r>
            <w:r w:rsidRPr="00CF141F">
              <w:rPr>
                <w:rFonts w:ascii="Times New Roman" w:eastAsia="Times New Roman" w:hAnsi="Times New Roman" w:cs="Times New Roman"/>
                <w:sz w:val="24"/>
                <w:szCs w:val="24"/>
              </w:rPr>
              <w:t xml:space="preserve"> or Tableau filters</w:t>
            </w:r>
          </w:p>
        </w:tc>
      </w:tr>
      <w:tr w:rsidR="00CF141F" w:rsidRPr="00CF141F" w14:paraId="2150D1F3" w14:textId="77777777" w:rsidTr="00CF141F">
        <w:trPr>
          <w:tblCellSpacing w:w="15" w:type="dxa"/>
        </w:trPr>
        <w:tc>
          <w:tcPr>
            <w:tcW w:w="0" w:type="auto"/>
            <w:vAlign w:val="center"/>
            <w:hideMark/>
          </w:tcPr>
          <w:p w14:paraId="7E75479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Duplicates removed</w:t>
            </w:r>
          </w:p>
        </w:tc>
        <w:tc>
          <w:tcPr>
            <w:tcW w:w="0" w:type="auto"/>
            <w:vAlign w:val="center"/>
            <w:hideMark/>
          </w:tcPr>
          <w:p w14:paraId="7448A0E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COUNT DISTINCT validations</w:t>
            </w:r>
          </w:p>
        </w:tc>
      </w:tr>
    </w:tbl>
    <w:p w14:paraId="349314A5"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E42C05">
          <v:rect id="_x0000_i1370" style="width:0;height:1.5pt" o:hralign="center" o:hrstd="t" o:hr="t" fillcolor="#a0a0a0" stroked="f"/>
        </w:pict>
      </w:r>
    </w:p>
    <w:p w14:paraId="098BCEB8" w14:textId="08ACBFD2"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8. Export or Publish to Tableau</w:t>
      </w:r>
    </w:p>
    <w:p w14:paraId="538614FA"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After cleaning, enrichments, and validation:</w:t>
      </w:r>
    </w:p>
    <w:p w14:paraId="59DF9422" w14:textId="77777777" w:rsidR="00CF141F" w:rsidRPr="00CF141F" w:rsidRDefault="00CF141F" w:rsidP="009265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Export as </w:t>
      </w:r>
      <w:r w:rsidRPr="00CF141F">
        <w:rPr>
          <w:rFonts w:ascii="Courier New" w:eastAsia="Times New Roman" w:hAnsi="Courier New" w:cs="Courier New"/>
          <w:sz w:val="20"/>
          <w:szCs w:val="20"/>
        </w:rPr>
        <w:t>.hyper</w:t>
      </w:r>
      <w:r w:rsidRPr="00CF141F">
        <w:rPr>
          <w:rFonts w:ascii="Times New Roman" w:eastAsia="Times New Roman" w:hAnsi="Times New Roman" w:cs="Times New Roman"/>
          <w:sz w:val="24"/>
          <w:szCs w:val="24"/>
        </w:rPr>
        <w:t xml:space="preserve">, </w:t>
      </w:r>
      <w:r w:rsidRPr="00CF141F">
        <w:rPr>
          <w:rFonts w:ascii="Courier New" w:eastAsia="Times New Roman" w:hAnsi="Courier New" w:cs="Courier New"/>
          <w:sz w:val="20"/>
          <w:szCs w:val="20"/>
        </w:rPr>
        <w:t>.csv</w:t>
      </w:r>
      <w:r w:rsidRPr="00CF141F">
        <w:rPr>
          <w:rFonts w:ascii="Times New Roman" w:eastAsia="Times New Roman" w:hAnsi="Times New Roman" w:cs="Times New Roman"/>
          <w:sz w:val="24"/>
          <w:szCs w:val="24"/>
        </w:rPr>
        <w:t xml:space="preserve">, or </w:t>
      </w:r>
      <w:r w:rsidRPr="00CF141F">
        <w:rPr>
          <w:rFonts w:ascii="Courier New" w:eastAsia="Times New Roman" w:hAnsi="Courier New" w:cs="Courier New"/>
          <w:sz w:val="20"/>
          <w:szCs w:val="20"/>
        </w:rPr>
        <w:t>.xlsx</w:t>
      </w:r>
    </w:p>
    <w:p w14:paraId="7142C9F8" w14:textId="77777777" w:rsidR="00CF141F" w:rsidRPr="00CF141F" w:rsidRDefault="00CF141F" w:rsidP="009265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Or publish to </w:t>
      </w:r>
      <w:r w:rsidRPr="00CF141F">
        <w:rPr>
          <w:rFonts w:ascii="Times New Roman" w:eastAsia="Times New Roman" w:hAnsi="Times New Roman" w:cs="Times New Roman"/>
          <w:b/>
          <w:bCs/>
          <w:sz w:val="24"/>
          <w:szCs w:val="24"/>
        </w:rPr>
        <w:t>Tableau Server / Tableau Cloud</w:t>
      </w:r>
    </w:p>
    <w:p w14:paraId="2A4B2555" w14:textId="77777777" w:rsidR="00CF141F" w:rsidRPr="00CF141F" w:rsidRDefault="00CF141F" w:rsidP="009265E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Schedule regular </w:t>
      </w:r>
      <w:r w:rsidRPr="00CF141F">
        <w:rPr>
          <w:rFonts w:ascii="Times New Roman" w:eastAsia="Times New Roman" w:hAnsi="Times New Roman" w:cs="Times New Roman"/>
          <w:b/>
          <w:bCs/>
          <w:sz w:val="24"/>
          <w:szCs w:val="24"/>
        </w:rPr>
        <w:t>data refreshes</w:t>
      </w:r>
      <w:r w:rsidRPr="00CF141F">
        <w:rPr>
          <w:rFonts w:ascii="Times New Roman" w:eastAsia="Times New Roman" w:hAnsi="Times New Roman" w:cs="Times New Roman"/>
          <w:sz w:val="24"/>
          <w:szCs w:val="24"/>
        </w:rPr>
        <w:t xml:space="preserve"> using Tableau Prep Conductor</w:t>
      </w:r>
    </w:p>
    <w:p w14:paraId="1FE3F9A2" w14:textId="0A2CA7AB"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79B2CD">
          <v:rect id="_x0000_i1371" style="width:0;height:1.5pt" o:hralign="center" o:hrstd="t" o:hr="t" fillcolor="#a0a0a0" stroked="f"/>
        </w:pict>
      </w:r>
    </w:p>
    <w:p w14:paraId="07EC87D5" w14:textId="664785FF" w:rsidR="00CF141F" w:rsidRPr="00CF141F" w:rsidRDefault="00CF141F" w:rsidP="00CF141F">
      <w:pPr>
        <w:spacing w:before="100" w:beforeAutospacing="1" w:after="100" w:afterAutospacing="1" w:line="240" w:lineRule="auto"/>
        <w:outlineLvl w:val="1"/>
        <w:rPr>
          <w:rFonts w:ascii="Times New Roman" w:eastAsia="Times New Roman" w:hAnsi="Times New Roman" w:cs="Times New Roman"/>
          <w:b/>
          <w:bCs/>
          <w:sz w:val="36"/>
          <w:szCs w:val="36"/>
        </w:rPr>
      </w:pPr>
      <w:r w:rsidRPr="00CF141F">
        <w:rPr>
          <w:rFonts w:ascii="Times New Roman" w:eastAsia="Times New Roman" w:hAnsi="Times New Roman" w:cs="Times New Roman"/>
          <w:b/>
          <w:bCs/>
          <w:sz w:val="36"/>
          <w:szCs w:val="36"/>
        </w:rPr>
        <w:t xml:space="preserve"> Example: Final Data Schema (Ready for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1114"/>
        <w:gridCol w:w="3308"/>
      </w:tblGrid>
      <w:tr w:rsidR="00CF141F" w:rsidRPr="00CF141F" w14:paraId="251917F1" w14:textId="77777777" w:rsidTr="00CF141F">
        <w:trPr>
          <w:tblHeader/>
          <w:tblCellSpacing w:w="15" w:type="dxa"/>
        </w:trPr>
        <w:tc>
          <w:tcPr>
            <w:tcW w:w="0" w:type="auto"/>
            <w:vAlign w:val="center"/>
            <w:hideMark/>
          </w:tcPr>
          <w:p w14:paraId="1823B0E7"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Field Name</w:t>
            </w:r>
          </w:p>
        </w:tc>
        <w:tc>
          <w:tcPr>
            <w:tcW w:w="0" w:type="auto"/>
            <w:vAlign w:val="center"/>
            <w:hideMark/>
          </w:tcPr>
          <w:p w14:paraId="2C463C13"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Type</w:t>
            </w:r>
          </w:p>
        </w:tc>
        <w:tc>
          <w:tcPr>
            <w:tcW w:w="0" w:type="auto"/>
            <w:vAlign w:val="center"/>
            <w:hideMark/>
          </w:tcPr>
          <w:p w14:paraId="1D7B7A8C"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Description</w:t>
            </w:r>
          </w:p>
        </w:tc>
      </w:tr>
      <w:tr w:rsidR="00CF141F" w:rsidRPr="00CF141F" w14:paraId="66893024" w14:textId="77777777" w:rsidTr="00CF141F">
        <w:trPr>
          <w:tblCellSpacing w:w="15" w:type="dxa"/>
        </w:trPr>
        <w:tc>
          <w:tcPr>
            <w:tcW w:w="0" w:type="auto"/>
            <w:vAlign w:val="center"/>
            <w:hideMark/>
          </w:tcPr>
          <w:p w14:paraId="4EB82C2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product_id</w:t>
            </w:r>
          </w:p>
        </w:tc>
        <w:tc>
          <w:tcPr>
            <w:tcW w:w="0" w:type="auto"/>
            <w:vAlign w:val="center"/>
            <w:hideMark/>
          </w:tcPr>
          <w:p w14:paraId="0A8399F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Dimension</w:t>
            </w:r>
          </w:p>
        </w:tc>
        <w:tc>
          <w:tcPr>
            <w:tcW w:w="0" w:type="auto"/>
            <w:vAlign w:val="center"/>
            <w:hideMark/>
          </w:tcPr>
          <w:p w14:paraId="75B61D2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Unique ID for product</w:t>
            </w:r>
          </w:p>
        </w:tc>
      </w:tr>
      <w:tr w:rsidR="00CF141F" w:rsidRPr="00CF141F" w14:paraId="63D9ED3B" w14:textId="77777777" w:rsidTr="00CF141F">
        <w:trPr>
          <w:tblCellSpacing w:w="15" w:type="dxa"/>
        </w:trPr>
        <w:tc>
          <w:tcPr>
            <w:tcW w:w="0" w:type="auto"/>
            <w:vAlign w:val="center"/>
            <w:hideMark/>
          </w:tcPr>
          <w:p w14:paraId="3808C04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product_name</w:t>
            </w:r>
          </w:p>
        </w:tc>
        <w:tc>
          <w:tcPr>
            <w:tcW w:w="0" w:type="auto"/>
            <w:vAlign w:val="center"/>
            <w:hideMark/>
          </w:tcPr>
          <w:p w14:paraId="42C6210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Dimension</w:t>
            </w:r>
          </w:p>
        </w:tc>
        <w:tc>
          <w:tcPr>
            <w:tcW w:w="0" w:type="auto"/>
            <w:vAlign w:val="center"/>
            <w:hideMark/>
          </w:tcPr>
          <w:p w14:paraId="45EE590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Name of the product</w:t>
            </w:r>
          </w:p>
        </w:tc>
      </w:tr>
      <w:tr w:rsidR="00CF141F" w:rsidRPr="00CF141F" w14:paraId="3F55C1D8" w14:textId="77777777" w:rsidTr="00CF141F">
        <w:trPr>
          <w:tblCellSpacing w:w="15" w:type="dxa"/>
        </w:trPr>
        <w:tc>
          <w:tcPr>
            <w:tcW w:w="0" w:type="auto"/>
            <w:vAlign w:val="center"/>
            <w:hideMark/>
          </w:tcPr>
          <w:p w14:paraId="3A6ED72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category</w:t>
            </w:r>
          </w:p>
        </w:tc>
        <w:tc>
          <w:tcPr>
            <w:tcW w:w="0" w:type="auto"/>
            <w:vAlign w:val="center"/>
            <w:hideMark/>
          </w:tcPr>
          <w:p w14:paraId="49411ADB"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Dimension</w:t>
            </w:r>
          </w:p>
        </w:tc>
        <w:tc>
          <w:tcPr>
            <w:tcW w:w="0" w:type="auto"/>
            <w:vAlign w:val="center"/>
            <w:hideMark/>
          </w:tcPr>
          <w:p w14:paraId="61B0310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Skincare, Makeup, etc.</w:t>
            </w:r>
          </w:p>
        </w:tc>
      </w:tr>
      <w:tr w:rsidR="00CF141F" w:rsidRPr="00CF141F" w14:paraId="1CFA8DED" w14:textId="77777777" w:rsidTr="00CF141F">
        <w:trPr>
          <w:tblCellSpacing w:w="15" w:type="dxa"/>
        </w:trPr>
        <w:tc>
          <w:tcPr>
            <w:tcW w:w="0" w:type="auto"/>
            <w:vAlign w:val="center"/>
            <w:hideMark/>
          </w:tcPr>
          <w:p w14:paraId="57FA4F5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sale_date</w:t>
            </w:r>
          </w:p>
        </w:tc>
        <w:tc>
          <w:tcPr>
            <w:tcW w:w="0" w:type="auto"/>
            <w:vAlign w:val="center"/>
            <w:hideMark/>
          </w:tcPr>
          <w:p w14:paraId="38C193B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Date</w:t>
            </w:r>
          </w:p>
        </w:tc>
        <w:tc>
          <w:tcPr>
            <w:tcW w:w="0" w:type="auto"/>
            <w:vAlign w:val="center"/>
            <w:hideMark/>
          </w:tcPr>
          <w:p w14:paraId="754CC3A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Transaction date</w:t>
            </w:r>
          </w:p>
        </w:tc>
      </w:tr>
      <w:tr w:rsidR="00CF141F" w:rsidRPr="00CF141F" w14:paraId="2B66840A" w14:textId="77777777" w:rsidTr="00CF141F">
        <w:trPr>
          <w:tblCellSpacing w:w="15" w:type="dxa"/>
        </w:trPr>
        <w:tc>
          <w:tcPr>
            <w:tcW w:w="0" w:type="auto"/>
            <w:vAlign w:val="center"/>
            <w:hideMark/>
          </w:tcPr>
          <w:p w14:paraId="53236FA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total_sales</w:t>
            </w:r>
          </w:p>
        </w:tc>
        <w:tc>
          <w:tcPr>
            <w:tcW w:w="0" w:type="auto"/>
            <w:vAlign w:val="center"/>
            <w:hideMark/>
          </w:tcPr>
          <w:p w14:paraId="11800AA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Measure</w:t>
            </w:r>
          </w:p>
        </w:tc>
        <w:tc>
          <w:tcPr>
            <w:tcW w:w="0" w:type="auto"/>
            <w:vAlign w:val="center"/>
            <w:hideMark/>
          </w:tcPr>
          <w:p w14:paraId="7824809A"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Total amount sold</w:t>
            </w:r>
          </w:p>
        </w:tc>
      </w:tr>
      <w:tr w:rsidR="00CF141F" w:rsidRPr="00CF141F" w14:paraId="6B59AB63" w14:textId="77777777" w:rsidTr="00CF141F">
        <w:trPr>
          <w:tblCellSpacing w:w="15" w:type="dxa"/>
        </w:trPr>
        <w:tc>
          <w:tcPr>
            <w:tcW w:w="0" w:type="auto"/>
            <w:vAlign w:val="center"/>
            <w:hideMark/>
          </w:tcPr>
          <w:p w14:paraId="16E4434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customer_age_group</w:t>
            </w:r>
          </w:p>
        </w:tc>
        <w:tc>
          <w:tcPr>
            <w:tcW w:w="0" w:type="auto"/>
            <w:vAlign w:val="center"/>
            <w:hideMark/>
          </w:tcPr>
          <w:p w14:paraId="4DF5FE3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Dimension</w:t>
            </w:r>
          </w:p>
        </w:tc>
        <w:tc>
          <w:tcPr>
            <w:tcW w:w="0" w:type="auto"/>
            <w:vAlign w:val="center"/>
            <w:hideMark/>
          </w:tcPr>
          <w:p w14:paraId="712674B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18-25, 26-35, etc.</w:t>
            </w:r>
          </w:p>
        </w:tc>
      </w:tr>
      <w:tr w:rsidR="00CF141F" w:rsidRPr="00CF141F" w14:paraId="5A056BAE" w14:textId="77777777" w:rsidTr="00CF141F">
        <w:trPr>
          <w:tblCellSpacing w:w="15" w:type="dxa"/>
        </w:trPr>
        <w:tc>
          <w:tcPr>
            <w:tcW w:w="0" w:type="auto"/>
            <w:vAlign w:val="center"/>
            <w:hideMark/>
          </w:tcPr>
          <w:p w14:paraId="6A10D34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sentiment_score</w:t>
            </w:r>
          </w:p>
        </w:tc>
        <w:tc>
          <w:tcPr>
            <w:tcW w:w="0" w:type="auto"/>
            <w:vAlign w:val="center"/>
            <w:hideMark/>
          </w:tcPr>
          <w:p w14:paraId="2286FED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Measure</w:t>
            </w:r>
          </w:p>
        </w:tc>
        <w:tc>
          <w:tcPr>
            <w:tcW w:w="0" w:type="auto"/>
            <w:vAlign w:val="center"/>
            <w:hideMark/>
          </w:tcPr>
          <w:p w14:paraId="2FEAB3E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0 to 1 score from review or social</w:t>
            </w:r>
          </w:p>
        </w:tc>
      </w:tr>
      <w:tr w:rsidR="00CF141F" w:rsidRPr="00CF141F" w14:paraId="34E3FDD9" w14:textId="77777777" w:rsidTr="00CF141F">
        <w:trPr>
          <w:tblCellSpacing w:w="15" w:type="dxa"/>
        </w:trPr>
        <w:tc>
          <w:tcPr>
            <w:tcW w:w="0" w:type="auto"/>
            <w:vAlign w:val="center"/>
            <w:hideMark/>
          </w:tcPr>
          <w:p w14:paraId="1D00D13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google_trend_score</w:t>
            </w:r>
          </w:p>
        </w:tc>
        <w:tc>
          <w:tcPr>
            <w:tcW w:w="0" w:type="auto"/>
            <w:vAlign w:val="center"/>
            <w:hideMark/>
          </w:tcPr>
          <w:p w14:paraId="4367377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Measure</w:t>
            </w:r>
          </w:p>
        </w:tc>
        <w:tc>
          <w:tcPr>
            <w:tcW w:w="0" w:type="auto"/>
            <w:vAlign w:val="center"/>
            <w:hideMark/>
          </w:tcPr>
          <w:p w14:paraId="69C7E68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Popularity index</w:t>
            </w:r>
          </w:p>
        </w:tc>
      </w:tr>
      <w:tr w:rsidR="00CF141F" w:rsidRPr="00CF141F" w14:paraId="50B2892A" w14:textId="77777777" w:rsidTr="00CF141F">
        <w:trPr>
          <w:tblCellSpacing w:w="15" w:type="dxa"/>
        </w:trPr>
        <w:tc>
          <w:tcPr>
            <w:tcW w:w="0" w:type="auto"/>
            <w:vAlign w:val="center"/>
            <w:hideMark/>
          </w:tcPr>
          <w:p w14:paraId="298E2CC6"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Courier New" w:eastAsia="Times New Roman" w:hAnsi="Courier New" w:cs="Courier New"/>
                <w:sz w:val="20"/>
                <w:szCs w:val="20"/>
              </w:rPr>
              <w:t>region</w:t>
            </w:r>
          </w:p>
        </w:tc>
        <w:tc>
          <w:tcPr>
            <w:tcW w:w="0" w:type="auto"/>
            <w:vAlign w:val="center"/>
            <w:hideMark/>
          </w:tcPr>
          <w:p w14:paraId="4E58719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Dimension</w:t>
            </w:r>
          </w:p>
        </w:tc>
        <w:tc>
          <w:tcPr>
            <w:tcW w:w="0" w:type="auto"/>
            <w:vAlign w:val="center"/>
            <w:hideMark/>
          </w:tcPr>
          <w:p w14:paraId="320A502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Geography for segmentation</w:t>
            </w:r>
          </w:p>
        </w:tc>
      </w:tr>
    </w:tbl>
    <w:p w14:paraId="6C4500A6"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CD4D66">
          <v:rect id="_x0000_i1372" style="width:0;height:1.5pt" o:hralign="center" o:hrstd="t" o:hr="t" fillcolor="#a0a0a0" stroked="f"/>
        </w:pict>
      </w:r>
    </w:p>
    <w:p w14:paraId="2E36CBD4" w14:textId="3D49E4D4" w:rsidR="00CF141F" w:rsidRPr="00CF141F" w:rsidRDefault="00CF141F" w:rsidP="00CF141F">
      <w:pPr>
        <w:spacing w:before="100" w:beforeAutospacing="1" w:after="100" w:afterAutospacing="1" w:line="240" w:lineRule="auto"/>
        <w:outlineLvl w:val="1"/>
        <w:rPr>
          <w:rFonts w:ascii="Times New Roman" w:eastAsia="Times New Roman" w:hAnsi="Times New Roman" w:cs="Times New Roman"/>
          <w:b/>
          <w:bCs/>
          <w:sz w:val="36"/>
          <w:szCs w:val="36"/>
        </w:rPr>
      </w:pPr>
      <w:r w:rsidRPr="00CF141F">
        <w:rPr>
          <w:rFonts w:ascii="Times New Roman" w:eastAsia="Times New Roman" w:hAnsi="Times New Roman" w:cs="Times New Roman"/>
          <w:b/>
          <w:bCs/>
          <w:sz w:val="36"/>
          <w:szCs w:val="36"/>
        </w:rPr>
        <w:t xml:space="preserve"> Deliverables After This Phase</w:t>
      </w:r>
    </w:p>
    <w:p w14:paraId="073650AC" w14:textId="77777777" w:rsidR="00CF141F" w:rsidRPr="00CF141F" w:rsidRDefault="00CF141F" w:rsidP="009265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Cleaned, structured dataset(s)</w:t>
      </w:r>
    </w:p>
    <w:p w14:paraId="49C182FE" w14:textId="77777777" w:rsidR="00CF141F" w:rsidRPr="00CF141F" w:rsidRDefault="00CF141F" w:rsidP="009265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Enriched fields for deeper insight</w:t>
      </w:r>
    </w:p>
    <w:p w14:paraId="05C5FA8D" w14:textId="771DD6FD" w:rsidR="00CF141F" w:rsidRPr="00CF141F" w:rsidRDefault="00CF141F" w:rsidP="009265E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Ready-to-load data source for Tableau dashboards</w:t>
      </w:r>
      <w:r w:rsidR="00360393">
        <w:rPr>
          <w:rFonts w:ascii="Times New Roman" w:eastAsia="Times New Roman" w:hAnsi="Times New Roman" w:cs="Times New Roman"/>
          <w:sz w:val="24"/>
          <w:szCs w:val="24"/>
        </w:rPr>
        <w:t>.</w:t>
      </w:r>
    </w:p>
    <w:p w14:paraId="1729AD38" w14:textId="77777777" w:rsidR="00CF141F" w:rsidRPr="00D30072" w:rsidRDefault="00CF141F" w:rsidP="00CF141F">
      <w:pPr>
        <w:pBdr>
          <w:bottom w:val="single" w:sz="6" w:space="1" w:color="auto"/>
        </w:pBdr>
        <w:spacing w:after="0" w:line="240" w:lineRule="auto"/>
        <w:jc w:val="center"/>
        <w:rPr>
          <w:rFonts w:ascii="Arial" w:eastAsia="Times New Roman" w:hAnsi="Arial" w:cs="Arial"/>
          <w:b/>
          <w:bCs/>
          <w:vanish/>
          <w:color w:val="00B0F0"/>
          <w:sz w:val="36"/>
          <w:szCs w:val="36"/>
          <w:u w:val="single"/>
        </w:rPr>
      </w:pPr>
      <w:r w:rsidRPr="00D30072">
        <w:rPr>
          <w:rFonts w:ascii="Arial" w:eastAsia="Times New Roman" w:hAnsi="Arial" w:cs="Arial"/>
          <w:b/>
          <w:bCs/>
          <w:vanish/>
          <w:color w:val="00B0F0"/>
          <w:sz w:val="36"/>
          <w:szCs w:val="36"/>
          <w:u w:val="single"/>
        </w:rPr>
        <w:t>Top of Form</w:t>
      </w:r>
    </w:p>
    <w:p w14:paraId="34E70773" w14:textId="77777777" w:rsidR="00CF141F" w:rsidRPr="00D30072" w:rsidRDefault="00CF141F" w:rsidP="00CF141F">
      <w:pPr>
        <w:pBdr>
          <w:top w:val="single" w:sz="6" w:space="1" w:color="auto"/>
        </w:pBdr>
        <w:spacing w:after="0" w:line="240" w:lineRule="auto"/>
        <w:jc w:val="center"/>
        <w:rPr>
          <w:rFonts w:ascii="Arial" w:eastAsia="Times New Roman" w:hAnsi="Arial" w:cs="Arial"/>
          <w:b/>
          <w:bCs/>
          <w:vanish/>
          <w:color w:val="00B0F0"/>
          <w:sz w:val="36"/>
          <w:szCs w:val="36"/>
          <w:u w:val="single"/>
        </w:rPr>
      </w:pPr>
      <w:r w:rsidRPr="00D30072">
        <w:rPr>
          <w:rFonts w:ascii="Arial" w:eastAsia="Times New Roman" w:hAnsi="Arial" w:cs="Arial"/>
          <w:b/>
          <w:bCs/>
          <w:vanish/>
          <w:color w:val="00B0F0"/>
          <w:sz w:val="36"/>
          <w:szCs w:val="36"/>
          <w:u w:val="single"/>
        </w:rPr>
        <w:t>Bottom of Form</w:t>
      </w:r>
    </w:p>
    <w:p w14:paraId="076E11C2" w14:textId="39B4A7B6" w:rsidR="00CF141F" w:rsidRPr="00D30072" w:rsidRDefault="00D30072" w:rsidP="00CF141F">
      <w:pPr>
        <w:spacing w:before="100" w:beforeAutospacing="1" w:after="100" w:afterAutospacing="1" w:line="240" w:lineRule="auto"/>
        <w:rPr>
          <w:rFonts w:ascii="Times New Roman" w:eastAsia="Times New Roman" w:hAnsi="Times New Roman" w:cs="Times New Roman"/>
          <w:b/>
          <w:bCs/>
          <w:color w:val="00B0F0"/>
          <w:sz w:val="36"/>
          <w:szCs w:val="36"/>
          <w:u w:val="single"/>
        </w:rPr>
      </w:pPr>
      <w:r w:rsidRPr="00D30072">
        <w:rPr>
          <w:rFonts w:ascii="Times New Roman" w:eastAsia="Times New Roman" w:hAnsi="Times New Roman" w:cs="Times New Roman"/>
          <w:b/>
          <w:bCs/>
          <w:sz w:val="36"/>
          <w:szCs w:val="36"/>
        </w:rPr>
        <w:t>D</w:t>
      </w:r>
      <w:r w:rsidR="00CF141F" w:rsidRPr="00D30072">
        <w:rPr>
          <w:rFonts w:ascii="Times New Roman" w:eastAsia="Times New Roman" w:hAnsi="Times New Roman" w:cs="Times New Roman"/>
          <w:b/>
          <w:bCs/>
          <w:sz w:val="36"/>
          <w:szCs w:val="36"/>
        </w:rPr>
        <w:t xml:space="preserve">ata </w:t>
      </w:r>
      <w:r w:rsidRPr="00D30072">
        <w:rPr>
          <w:rFonts w:ascii="Times New Roman" w:eastAsia="Times New Roman" w:hAnsi="Times New Roman" w:cs="Times New Roman"/>
          <w:b/>
          <w:bCs/>
          <w:sz w:val="36"/>
          <w:szCs w:val="36"/>
        </w:rPr>
        <w:t>V</w:t>
      </w:r>
      <w:r w:rsidR="00CF141F" w:rsidRPr="00D30072">
        <w:rPr>
          <w:rFonts w:ascii="Times New Roman" w:eastAsia="Times New Roman" w:hAnsi="Times New Roman" w:cs="Times New Roman"/>
          <w:b/>
          <w:bCs/>
          <w:sz w:val="36"/>
          <w:szCs w:val="36"/>
        </w:rPr>
        <w:t>isualization:</w:t>
      </w:r>
    </w:p>
    <w:p w14:paraId="247A03A5" w14:textId="77777777" w:rsidR="00CF141F" w:rsidRPr="005C6B4B" w:rsidRDefault="00CF141F" w:rsidP="00CF141F">
      <w:pPr>
        <w:spacing w:before="100" w:beforeAutospacing="1" w:after="100" w:afterAutospacing="1" w:line="240" w:lineRule="auto"/>
        <w:outlineLvl w:val="1"/>
        <w:rPr>
          <w:rFonts w:ascii="Times New Roman" w:eastAsia="Times New Roman" w:hAnsi="Times New Roman" w:cs="Times New Roman"/>
          <w:b/>
          <w:bCs/>
          <w:sz w:val="28"/>
          <w:szCs w:val="28"/>
        </w:rPr>
      </w:pPr>
      <w:r w:rsidRPr="005C6B4B">
        <w:rPr>
          <w:rFonts w:ascii="Times New Roman" w:eastAsia="Times New Roman" w:hAnsi="Times New Roman" w:cs="Times New Roman"/>
          <w:b/>
          <w:bCs/>
          <w:sz w:val="28"/>
          <w:szCs w:val="28"/>
        </w:rPr>
        <w:t>Data Visualization in Cosmetic Insights</w:t>
      </w:r>
    </w:p>
    <w:p w14:paraId="77EA9E90"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Tool</w:t>
      </w:r>
      <w:r w:rsidRPr="00CF141F">
        <w:rPr>
          <w:rFonts w:ascii="Times New Roman" w:eastAsia="Times New Roman" w:hAnsi="Times New Roman" w:cs="Times New Roman"/>
          <w:sz w:val="24"/>
          <w:szCs w:val="24"/>
        </w:rPr>
        <w:t>: Tableau Desktop / Tableau Online / Tableau Public</w:t>
      </w:r>
    </w:p>
    <w:p w14:paraId="7ED20168"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C33CF8">
          <v:rect id="_x0000_i1373" style="width:0;height:1.5pt" o:hralign="center" o:hrstd="t" o:hr="t" fillcolor="#a0a0a0" stroked="f"/>
        </w:pict>
      </w:r>
    </w:p>
    <w:p w14:paraId="598CDFCD" w14:textId="3C66BDA2"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1. Establish Key Visualization Goals</w:t>
      </w:r>
    </w:p>
    <w:p w14:paraId="0C72A068"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Your dashboards should answer specific business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3683"/>
      </w:tblGrid>
      <w:tr w:rsidR="00CF141F" w:rsidRPr="00CF141F" w14:paraId="521F042C" w14:textId="77777777" w:rsidTr="00CF141F">
        <w:trPr>
          <w:tblHeader/>
          <w:tblCellSpacing w:w="15" w:type="dxa"/>
        </w:trPr>
        <w:tc>
          <w:tcPr>
            <w:tcW w:w="0" w:type="auto"/>
            <w:vAlign w:val="center"/>
            <w:hideMark/>
          </w:tcPr>
          <w:p w14:paraId="24805C99"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Business Question</w:t>
            </w:r>
          </w:p>
        </w:tc>
        <w:tc>
          <w:tcPr>
            <w:tcW w:w="0" w:type="auto"/>
            <w:vAlign w:val="center"/>
            <w:hideMark/>
          </w:tcPr>
          <w:p w14:paraId="6B6D1081"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Visualization Type</w:t>
            </w:r>
          </w:p>
        </w:tc>
      </w:tr>
      <w:tr w:rsidR="00CF141F" w:rsidRPr="00CF141F" w14:paraId="76E3B3EA" w14:textId="77777777" w:rsidTr="00CF141F">
        <w:trPr>
          <w:tblCellSpacing w:w="15" w:type="dxa"/>
        </w:trPr>
        <w:tc>
          <w:tcPr>
            <w:tcW w:w="0" w:type="auto"/>
            <w:vAlign w:val="center"/>
            <w:hideMark/>
          </w:tcPr>
          <w:p w14:paraId="0AEFE7A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What cosmetic categories are trending?</w:t>
            </w:r>
          </w:p>
        </w:tc>
        <w:tc>
          <w:tcPr>
            <w:tcW w:w="0" w:type="auto"/>
            <w:vAlign w:val="center"/>
            <w:hideMark/>
          </w:tcPr>
          <w:p w14:paraId="30959E3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Line chart, Word cloud, Area chart</w:t>
            </w:r>
          </w:p>
        </w:tc>
      </w:tr>
      <w:tr w:rsidR="00CF141F" w:rsidRPr="00CF141F" w14:paraId="3C3AF31A" w14:textId="77777777" w:rsidTr="00CF141F">
        <w:trPr>
          <w:tblCellSpacing w:w="15" w:type="dxa"/>
        </w:trPr>
        <w:tc>
          <w:tcPr>
            <w:tcW w:w="0" w:type="auto"/>
            <w:vAlign w:val="center"/>
            <w:hideMark/>
          </w:tcPr>
          <w:p w14:paraId="187A159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Which customer segments drive the most sales?</w:t>
            </w:r>
          </w:p>
        </w:tc>
        <w:tc>
          <w:tcPr>
            <w:tcW w:w="0" w:type="auto"/>
            <w:vAlign w:val="center"/>
            <w:hideMark/>
          </w:tcPr>
          <w:p w14:paraId="1E9B05D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Donut chart, Tree map, Heat map</w:t>
            </w:r>
          </w:p>
        </w:tc>
      </w:tr>
      <w:tr w:rsidR="00CF141F" w:rsidRPr="00CF141F" w14:paraId="74E4E145" w14:textId="77777777" w:rsidTr="00CF141F">
        <w:trPr>
          <w:tblCellSpacing w:w="15" w:type="dxa"/>
        </w:trPr>
        <w:tc>
          <w:tcPr>
            <w:tcW w:w="0" w:type="auto"/>
            <w:vAlign w:val="center"/>
            <w:hideMark/>
          </w:tcPr>
          <w:p w14:paraId="3C8CED8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How do sentiment trends affect product performance?</w:t>
            </w:r>
          </w:p>
        </w:tc>
        <w:tc>
          <w:tcPr>
            <w:tcW w:w="0" w:type="auto"/>
            <w:vAlign w:val="center"/>
            <w:hideMark/>
          </w:tcPr>
          <w:p w14:paraId="05825AD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Combo chart (bar + line), Scatter plot</w:t>
            </w:r>
          </w:p>
        </w:tc>
      </w:tr>
      <w:tr w:rsidR="00CF141F" w:rsidRPr="00CF141F" w14:paraId="7759E333" w14:textId="77777777" w:rsidTr="00CF141F">
        <w:trPr>
          <w:tblCellSpacing w:w="15" w:type="dxa"/>
        </w:trPr>
        <w:tc>
          <w:tcPr>
            <w:tcW w:w="0" w:type="auto"/>
            <w:vAlign w:val="center"/>
            <w:hideMark/>
          </w:tcPr>
          <w:p w14:paraId="0BA3001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Where are sales rising/falling geographically?</w:t>
            </w:r>
          </w:p>
        </w:tc>
        <w:tc>
          <w:tcPr>
            <w:tcW w:w="0" w:type="auto"/>
            <w:vAlign w:val="center"/>
            <w:hideMark/>
          </w:tcPr>
          <w:p w14:paraId="07482FA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Geo map</w:t>
            </w:r>
          </w:p>
        </w:tc>
      </w:tr>
      <w:tr w:rsidR="00CF141F" w:rsidRPr="00CF141F" w14:paraId="2BEEA5A9" w14:textId="77777777" w:rsidTr="00CF141F">
        <w:trPr>
          <w:tblCellSpacing w:w="15" w:type="dxa"/>
        </w:trPr>
        <w:tc>
          <w:tcPr>
            <w:tcW w:w="0" w:type="auto"/>
            <w:vAlign w:val="center"/>
            <w:hideMark/>
          </w:tcPr>
          <w:p w14:paraId="4E6E162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How do seasonal factors affect trends?</w:t>
            </w:r>
          </w:p>
        </w:tc>
        <w:tc>
          <w:tcPr>
            <w:tcW w:w="0" w:type="auto"/>
            <w:vAlign w:val="center"/>
            <w:hideMark/>
          </w:tcPr>
          <w:p w14:paraId="7055F03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Time series line graph, heat calendar</w:t>
            </w:r>
          </w:p>
        </w:tc>
      </w:tr>
    </w:tbl>
    <w:p w14:paraId="7D561923"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06DA46">
          <v:rect id="_x0000_i1374" style="width:0;height:1.5pt" o:hralign="center" o:hrstd="t" o:hr="t" fillcolor="#a0a0a0" stroked="f"/>
        </w:pict>
      </w:r>
    </w:p>
    <w:p w14:paraId="627CFC9A" w14:textId="77777777" w:rsidR="00763F32" w:rsidRDefault="00763F32" w:rsidP="00CF141F">
      <w:pPr>
        <w:spacing w:before="100" w:beforeAutospacing="1" w:after="100" w:afterAutospacing="1" w:line="240" w:lineRule="auto"/>
        <w:outlineLvl w:val="2"/>
        <w:rPr>
          <w:rFonts w:ascii="Times New Roman" w:eastAsia="Times New Roman" w:hAnsi="Times New Roman" w:cs="Times New Roman"/>
          <w:b/>
          <w:bCs/>
          <w:sz w:val="27"/>
          <w:szCs w:val="27"/>
        </w:rPr>
      </w:pPr>
    </w:p>
    <w:p w14:paraId="6B0F3E43" w14:textId="1B4C8AFE"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2. Design Core Dashboards</w:t>
      </w:r>
    </w:p>
    <w:p w14:paraId="42D47591"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Here are 5 essential Tableau dashboards for cosmetics insights:</w:t>
      </w:r>
    </w:p>
    <w:p w14:paraId="6BAF24CC"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F083A6">
          <v:rect id="_x0000_i1375" style="width:0;height:1.5pt" o:hralign="center" o:hrstd="t" o:hr="t" fillcolor="#a0a0a0" stroked="f"/>
        </w:pict>
      </w:r>
    </w:p>
    <w:p w14:paraId="3923A03E" w14:textId="418954A4"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A. Cosmetic Trends Dashboard</w:t>
      </w:r>
    </w:p>
    <w:p w14:paraId="26C7475D"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Track popularity of categories and products over time.</w:t>
      </w:r>
    </w:p>
    <w:p w14:paraId="46097049"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Visuals to Include</w:t>
      </w:r>
      <w:r w:rsidRPr="00CF141F">
        <w:rPr>
          <w:rFonts w:ascii="Times New Roman" w:eastAsia="Times New Roman" w:hAnsi="Times New Roman" w:cs="Times New Roman"/>
          <w:sz w:val="24"/>
          <w:szCs w:val="24"/>
        </w:rPr>
        <w:t>:</w:t>
      </w:r>
    </w:p>
    <w:p w14:paraId="73256E84" w14:textId="77777777" w:rsidR="00CF141F" w:rsidRPr="00CF141F" w:rsidRDefault="00CF141F" w:rsidP="009265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Line Chart</w:t>
      </w:r>
      <w:r w:rsidRPr="00CF141F">
        <w:rPr>
          <w:rFonts w:ascii="Times New Roman" w:eastAsia="Times New Roman" w:hAnsi="Times New Roman" w:cs="Times New Roman"/>
          <w:sz w:val="24"/>
          <w:szCs w:val="24"/>
        </w:rPr>
        <w:t>: Monthly product/category sales</w:t>
      </w:r>
    </w:p>
    <w:p w14:paraId="7E0DC186" w14:textId="77777777" w:rsidR="00CF141F" w:rsidRPr="00CF141F" w:rsidRDefault="00CF141F" w:rsidP="009265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Bar Chart</w:t>
      </w:r>
      <w:r w:rsidRPr="00CF141F">
        <w:rPr>
          <w:rFonts w:ascii="Times New Roman" w:eastAsia="Times New Roman" w:hAnsi="Times New Roman" w:cs="Times New Roman"/>
          <w:sz w:val="24"/>
          <w:szCs w:val="24"/>
        </w:rPr>
        <w:t>: Top 10 trending keywords (from Google Trends or social)</w:t>
      </w:r>
    </w:p>
    <w:p w14:paraId="70C63061" w14:textId="77777777" w:rsidR="00CF141F" w:rsidRPr="00CF141F" w:rsidRDefault="00CF141F" w:rsidP="009265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Highlight Table</w:t>
      </w:r>
      <w:r w:rsidRPr="00CF141F">
        <w:rPr>
          <w:rFonts w:ascii="Times New Roman" w:eastAsia="Times New Roman" w:hAnsi="Times New Roman" w:cs="Times New Roman"/>
          <w:sz w:val="24"/>
          <w:szCs w:val="24"/>
        </w:rPr>
        <w:t>: Year-over-year growth by product line</w:t>
      </w:r>
    </w:p>
    <w:p w14:paraId="7E3AFF6E" w14:textId="4C80E3DB"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Filters</w:t>
      </w:r>
      <w:r w:rsidRPr="00CF141F">
        <w:rPr>
          <w:rFonts w:ascii="Times New Roman" w:eastAsia="Times New Roman" w:hAnsi="Times New Roman" w:cs="Times New Roman"/>
          <w:sz w:val="24"/>
          <w:szCs w:val="24"/>
        </w:rPr>
        <w:t>: Category, Time Range, Region</w:t>
      </w:r>
    </w:p>
    <w:p w14:paraId="38662B74"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F75770">
          <v:rect id="_x0000_i1376" style="width:0;height:1.5pt" o:hralign="center" o:hrstd="t" o:hr="t" fillcolor="#a0a0a0" stroked="f"/>
        </w:pict>
      </w:r>
    </w:p>
    <w:p w14:paraId="429DCACC" w14:textId="07B21EF4"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B. Consumer Demographics Dashboard</w:t>
      </w:r>
    </w:p>
    <w:p w14:paraId="3A79BCCA"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Understand who your buyers are and their preferences.</w:t>
      </w:r>
    </w:p>
    <w:p w14:paraId="6B4C7290"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Visuals to Include</w:t>
      </w:r>
      <w:r w:rsidRPr="00CF141F">
        <w:rPr>
          <w:rFonts w:ascii="Times New Roman" w:eastAsia="Times New Roman" w:hAnsi="Times New Roman" w:cs="Times New Roman"/>
          <w:sz w:val="24"/>
          <w:szCs w:val="24"/>
        </w:rPr>
        <w:t>:</w:t>
      </w:r>
    </w:p>
    <w:p w14:paraId="6ED3EEB4" w14:textId="77777777" w:rsidR="00CF141F" w:rsidRPr="00CF141F" w:rsidRDefault="00CF141F" w:rsidP="009265E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Donut Chart</w:t>
      </w:r>
      <w:r w:rsidRPr="00CF141F">
        <w:rPr>
          <w:rFonts w:ascii="Times New Roman" w:eastAsia="Times New Roman" w:hAnsi="Times New Roman" w:cs="Times New Roman"/>
          <w:sz w:val="24"/>
          <w:szCs w:val="24"/>
        </w:rPr>
        <w:t>: Sales by age group or gender</w:t>
      </w:r>
    </w:p>
    <w:p w14:paraId="53795AE9" w14:textId="77777777" w:rsidR="00CF141F" w:rsidRPr="00CF141F" w:rsidRDefault="00CF141F" w:rsidP="009265E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Stacked Bar</w:t>
      </w:r>
      <w:r w:rsidRPr="00CF141F">
        <w:rPr>
          <w:rFonts w:ascii="Times New Roman" w:eastAsia="Times New Roman" w:hAnsi="Times New Roman" w:cs="Times New Roman"/>
          <w:sz w:val="24"/>
          <w:szCs w:val="24"/>
        </w:rPr>
        <w:t>: Product category preference by age/gender</w:t>
      </w:r>
    </w:p>
    <w:p w14:paraId="71A18FA8" w14:textId="77777777" w:rsidR="00CF141F" w:rsidRPr="00CF141F" w:rsidRDefault="00CF141F" w:rsidP="009265E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Heat Map</w:t>
      </w:r>
      <w:r w:rsidRPr="00CF141F">
        <w:rPr>
          <w:rFonts w:ascii="Times New Roman" w:eastAsia="Times New Roman" w:hAnsi="Times New Roman" w:cs="Times New Roman"/>
          <w:sz w:val="24"/>
          <w:szCs w:val="24"/>
        </w:rPr>
        <w:t>: Frequency of purchases by region vs. age</w:t>
      </w:r>
    </w:p>
    <w:p w14:paraId="5E111944" w14:textId="575A3AAD"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Filters</w:t>
      </w:r>
      <w:r w:rsidRPr="00CF141F">
        <w:rPr>
          <w:rFonts w:ascii="Times New Roman" w:eastAsia="Times New Roman" w:hAnsi="Times New Roman" w:cs="Times New Roman"/>
          <w:sz w:val="24"/>
          <w:szCs w:val="24"/>
        </w:rPr>
        <w:t>: Age Group, Gender, Product Tier</w:t>
      </w:r>
    </w:p>
    <w:p w14:paraId="51031BA5"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E23F41">
          <v:rect id="_x0000_i1377" style="width:0;height:1.5pt" o:hralign="center" o:hrstd="t" o:hr="t" fillcolor="#a0a0a0" stroked="f"/>
        </w:pict>
      </w:r>
    </w:p>
    <w:p w14:paraId="7F486FE4" w14:textId="3B89D5FD"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C. Sentiment vs Sales Dashboard</w:t>
      </w:r>
    </w:p>
    <w:p w14:paraId="18F96DB3"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Compare customer feedback to actual sales trends.</w:t>
      </w:r>
    </w:p>
    <w:p w14:paraId="33F226D9"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Visuals to Include</w:t>
      </w:r>
      <w:r w:rsidRPr="00CF141F">
        <w:rPr>
          <w:rFonts w:ascii="Times New Roman" w:eastAsia="Times New Roman" w:hAnsi="Times New Roman" w:cs="Times New Roman"/>
          <w:sz w:val="24"/>
          <w:szCs w:val="24"/>
        </w:rPr>
        <w:t>:</w:t>
      </w:r>
    </w:p>
    <w:p w14:paraId="6BC91CDC" w14:textId="77777777" w:rsidR="00CF141F" w:rsidRPr="00CF141F" w:rsidRDefault="00CF141F" w:rsidP="009265E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Scatter Plot</w:t>
      </w:r>
      <w:r w:rsidRPr="00CF141F">
        <w:rPr>
          <w:rFonts w:ascii="Times New Roman" w:eastAsia="Times New Roman" w:hAnsi="Times New Roman" w:cs="Times New Roman"/>
          <w:sz w:val="24"/>
          <w:szCs w:val="24"/>
        </w:rPr>
        <w:t>: Sentiment score vs. Sales volume (by product)</w:t>
      </w:r>
    </w:p>
    <w:p w14:paraId="1D650F72" w14:textId="77777777" w:rsidR="00CF141F" w:rsidRPr="00CF141F" w:rsidRDefault="00CF141F" w:rsidP="009265E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Dual Axis Chart</w:t>
      </w:r>
      <w:r w:rsidRPr="00CF141F">
        <w:rPr>
          <w:rFonts w:ascii="Times New Roman" w:eastAsia="Times New Roman" w:hAnsi="Times New Roman" w:cs="Times New Roman"/>
          <w:sz w:val="24"/>
          <w:szCs w:val="24"/>
        </w:rPr>
        <w:t>: Sentiment trend line vs. revenue</w:t>
      </w:r>
    </w:p>
    <w:p w14:paraId="490E5511" w14:textId="77777777" w:rsidR="00CF141F" w:rsidRPr="00CF141F" w:rsidRDefault="00CF141F" w:rsidP="009265E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Word Cloud</w:t>
      </w:r>
      <w:r w:rsidRPr="00CF141F">
        <w:rPr>
          <w:rFonts w:ascii="Times New Roman" w:eastAsia="Times New Roman" w:hAnsi="Times New Roman" w:cs="Times New Roman"/>
          <w:sz w:val="24"/>
          <w:szCs w:val="24"/>
        </w:rPr>
        <w:t>: Most frequent words in positive/negative reviews</w:t>
      </w:r>
    </w:p>
    <w:p w14:paraId="45E2400C" w14:textId="31E32E44"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Filters</w:t>
      </w:r>
      <w:r w:rsidRPr="00CF141F">
        <w:rPr>
          <w:rFonts w:ascii="Times New Roman" w:eastAsia="Times New Roman" w:hAnsi="Times New Roman" w:cs="Times New Roman"/>
          <w:sz w:val="24"/>
          <w:szCs w:val="24"/>
        </w:rPr>
        <w:t>: Product Name, Sentiment Type (positive, neutral, negative)</w:t>
      </w:r>
    </w:p>
    <w:p w14:paraId="13BFE228"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A152BE">
          <v:rect id="_x0000_i1378" style="width:0;height:1.5pt" o:hralign="center" o:hrstd="t" o:hr="t" fillcolor="#a0a0a0" stroked="f"/>
        </w:pict>
      </w:r>
    </w:p>
    <w:p w14:paraId="4353CB2F" w14:textId="013FCA9D" w:rsidR="00CF141F" w:rsidRPr="00037032" w:rsidRDefault="00CF141F" w:rsidP="00037032">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7"/>
          <w:szCs w:val="27"/>
        </w:rPr>
        <w:t>D. Geographic Insights Dashboard</w:t>
      </w:r>
    </w:p>
    <w:p w14:paraId="00A69BD3"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Spot trends and opportunities across locations.</w:t>
      </w:r>
    </w:p>
    <w:p w14:paraId="12B4A7A6"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Visuals to Include</w:t>
      </w:r>
      <w:r w:rsidRPr="00CF141F">
        <w:rPr>
          <w:rFonts w:ascii="Times New Roman" w:eastAsia="Times New Roman" w:hAnsi="Times New Roman" w:cs="Times New Roman"/>
          <w:sz w:val="24"/>
          <w:szCs w:val="24"/>
        </w:rPr>
        <w:t>:</w:t>
      </w:r>
    </w:p>
    <w:p w14:paraId="37905569" w14:textId="77777777" w:rsidR="00CF141F" w:rsidRPr="00CF141F" w:rsidRDefault="00CF141F" w:rsidP="009265E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Filled Map</w:t>
      </w:r>
      <w:r w:rsidRPr="00CF141F">
        <w:rPr>
          <w:rFonts w:ascii="Times New Roman" w:eastAsia="Times New Roman" w:hAnsi="Times New Roman" w:cs="Times New Roman"/>
          <w:sz w:val="24"/>
          <w:szCs w:val="24"/>
        </w:rPr>
        <w:t>: Sales by country/state</w:t>
      </w:r>
    </w:p>
    <w:p w14:paraId="372974C6" w14:textId="77777777" w:rsidR="00CF141F" w:rsidRPr="00CF141F" w:rsidRDefault="00CF141F" w:rsidP="009265E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Bar Chart</w:t>
      </w:r>
      <w:r w:rsidRPr="00CF141F">
        <w:rPr>
          <w:rFonts w:ascii="Times New Roman" w:eastAsia="Times New Roman" w:hAnsi="Times New Roman" w:cs="Times New Roman"/>
          <w:sz w:val="24"/>
          <w:szCs w:val="24"/>
        </w:rPr>
        <w:t>: Top-performing products per region</w:t>
      </w:r>
    </w:p>
    <w:p w14:paraId="4C71A6FF" w14:textId="77777777" w:rsidR="00CF141F" w:rsidRPr="00CF141F" w:rsidRDefault="00CF141F" w:rsidP="009265E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Circle Map</w:t>
      </w:r>
      <w:r w:rsidRPr="00CF141F">
        <w:rPr>
          <w:rFonts w:ascii="Times New Roman" w:eastAsia="Times New Roman" w:hAnsi="Times New Roman" w:cs="Times New Roman"/>
          <w:sz w:val="24"/>
          <w:szCs w:val="24"/>
        </w:rPr>
        <w:t>: Store vs e-commerce comparison by region</w:t>
      </w:r>
    </w:p>
    <w:p w14:paraId="3F206106" w14:textId="137CAFBE"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Filters</w:t>
      </w:r>
      <w:r w:rsidRPr="00CF141F">
        <w:rPr>
          <w:rFonts w:ascii="Times New Roman" w:eastAsia="Times New Roman" w:hAnsi="Times New Roman" w:cs="Times New Roman"/>
          <w:sz w:val="24"/>
          <w:szCs w:val="24"/>
        </w:rPr>
        <w:t>: Region, Channel (online/offline), Category</w:t>
      </w:r>
    </w:p>
    <w:p w14:paraId="5836FB98"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00A5A">
          <v:rect id="_x0000_i1379" style="width:0;height:1.5pt" o:hralign="center" o:hrstd="t" o:hr="t" fillcolor="#a0a0a0" stroked="f"/>
        </w:pict>
      </w:r>
    </w:p>
    <w:p w14:paraId="505EDCF2" w14:textId="453ECD70"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E. Seasonal Trends &amp; Product Lifecycle</w:t>
      </w:r>
    </w:p>
    <w:p w14:paraId="624F0AE0"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Goal</w:t>
      </w:r>
      <w:r w:rsidRPr="00CF141F">
        <w:rPr>
          <w:rFonts w:ascii="Times New Roman" w:eastAsia="Times New Roman" w:hAnsi="Times New Roman" w:cs="Times New Roman"/>
          <w:sz w:val="24"/>
          <w:szCs w:val="24"/>
        </w:rPr>
        <w:t>: Understand how trends change over seasons and months.</w:t>
      </w:r>
    </w:p>
    <w:p w14:paraId="0D6120D9" w14:textId="77777777"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Visuals to Include</w:t>
      </w:r>
      <w:r w:rsidRPr="00CF141F">
        <w:rPr>
          <w:rFonts w:ascii="Times New Roman" w:eastAsia="Times New Roman" w:hAnsi="Times New Roman" w:cs="Times New Roman"/>
          <w:sz w:val="24"/>
          <w:szCs w:val="24"/>
        </w:rPr>
        <w:t>:</w:t>
      </w:r>
    </w:p>
    <w:p w14:paraId="6235E6C4" w14:textId="77777777" w:rsidR="00CF141F" w:rsidRPr="00CF141F" w:rsidRDefault="00CF141F" w:rsidP="009265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Line Chart</w:t>
      </w:r>
      <w:r w:rsidRPr="00CF141F">
        <w:rPr>
          <w:rFonts w:ascii="Times New Roman" w:eastAsia="Times New Roman" w:hAnsi="Times New Roman" w:cs="Times New Roman"/>
          <w:sz w:val="24"/>
          <w:szCs w:val="24"/>
        </w:rPr>
        <w:t>: Sales trend for products across the year</w:t>
      </w:r>
    </w:p>
    <w:p w14:paraId="48E2E769" w14:textId="77777777" w:rsidR="00CF141F" w:rsidRPr="00CF141F" w:rsidRDefault="00CF141F" w:rsidP="009265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Calendar Heatmap</w:t>
      </w:r>
      <w:r w:rsidRPr="00CF141F">
        <w:rPr>
          <w:rFonts w:ascii="Times New Roman" w:eastAsia="Times New Roman" w:hAnsi="Times New Roman" w:cs="Times New Roman"/>
          <w:sz w:val="24"/>
          <w:szCs w:val="24"/>
        </w:rPr>
        <w:t>: Sales or mentions per day/week/month</w:t>
      </w:r>
    </w:p>
    <w:p w14:paraId="43D48ACD" w14:textId="77777777" w:rsidR="00CF141F" w:rsidRPr="00CF141F" w:rsidRDefault="00CF141F" w:rsidP="009265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Gantt Chart (Optional)</w:t>
      </w:r>
      <w:r w:rsidRPr="00CF141F">
        <w:rPr>
          <w:rFonts w:ascii="Times New Roman" w:eastAsia="Times New Roman" w:hAnsi="Times New Roman" w:cs="Times New Roman"/>
          <w:sz w:val="24"/>
          <w:szCs w:val="24"/>
        </w:rPr>
        <w:t>: Product lifecycle or campaign duration</w:t>
      </w:r>
    </w:p>
    <w:p w14:paraId="4BDDA447" w14:textId="155C2BA4" w:rsidR="00CF141F" w:rsidRP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w:t>
      </w:r>
      <w:r w:rsidRPr="00CF141F">
        <w:rPr>
          <w:rFonts w:ascii="Times New Roman" w:eastAsia="Times New Roman" w:hAnsi="Times New Roman" w:cs="Times New Roman"/>
          <w:b/>
          <w:bCs/>
          <w:sz w:val="24"/>
          <w:szCs w:val="24"/>
        </w:rPr>
        <w:t>Filters</w:t>
      </w:r>
      <w:r w:rsidRPr="00CF141F">
        <w:rPr>
          <w:rFonts w:ascii="Times New Roman" w:eastAsia="Times New Roman" w:hAnsi="Times New Roman" w:cs="Times New Roman"/>
          <w:sz w:val="24"/>
          <w:szCs w:val="24"/>
        </w:rPr>
        <w:t>: Time, Campaign, Product Category</w:t>
      </w:r>
    </w:p>
    <w:p w14:paraId="10F40E6A"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CA1BE7">
          <v:rect id="_x0000_i1380" style="width:0;height:1.5pt" o:hralign="center" o:hrstd="t" o:hr="t" fillcolor="#a0a0a0" stroked="f"/>
        </w:pict>
      </w:r>
    </w:p>
    <w:p w14:paraId="7DD9AB15" w14:textId="0C02DFEA"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3. Use Tableau Features Effectively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4928"/>
      </w:tblGrid>
      <w:tr w:rsidR="00CF141F" w:rsidRPr="00CF141F" w14:paraId="42F074D5" w14:textId="77777777" w:rsidTr="00CF141F">
        <w:trPr>
          <w:tblHeader/>
          <w:tblCellSpacing w:w="15" w:type="dxa"/>
        </w:trPr>
        <w:tc>
          <w:tcPr>
            <w:tcW w:w="0" w:type="auto"/>
            <w:vAlign w:val="center"/>
            <w:hideMark/>
          </w:tcPr>
          <w:p w14:paraId="228535C6"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Feature</w:t>
            </w:r>
          </w:p>
        </w:tc>
        <w:tc>
          <w:tcPr>
            <w:tcW w:w="0" w:type="auto"/>
            <w:vAlign w:val="center"/>
            <w:hideMark/>
          </w:tcPr>
          <w:p w14:paraId="6B6CAB31"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Use</w:t>
            </w:r>
          </w:p>
        </w:tc>
      </w:tr>
      <w:tr w:rsidR="00CF141F" w:rsidRPr="00CF141F" w14:paraId="20931486" w14:textId="77777777" w:rsidTr="00CF141F">
        <w:trPr>
          <w:tblCellSpacing w:w="15" w:type="dxa"/>
        </w:trPr>
        <w:tc>
          <w:tcPr>
            <w:tcW w:w="0" w:type="auto"/>
            <w:vAlign w:val="center"/>
            <w:hideMark/>
          </w:tcPr>
          <w:p w14:paraId="1DBED6F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Actions</w:t>
            </w:r>
            <w:r w:rsidRPr="00CF141F">
              <w:rPr>
                <w:rFonts w:ascii="Times New Roman" w:eastAsia="Times New Roman" w:hAnsi="Times New Roman" w:cs="Times New Roman"/>
                <w:sz w:val="24"/>
                <w:szCs w:val="24"/>
              </w:rPr>
              <w:t xml:space="preserve"> (filter, highlight, URL)</w:t>
            </w:r>
          </w:p>
        </w:tc>
        <w:tc>
          <w:tcPr>
            <w:tcW w:w="0" w:type="auto"/>
            <w:vAlign w:val="center"/>
            <w:hideMark/>
          </w:tcPr>
          <w:p w14:paraId="3D487A92"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Make dashboards interactive</w:t>
            </w:r>
          </w:p>
        </w:tc>
      </w:tr>
      <w:tr w:rsidR="00CF141F" w:rsidRPr="00CF141F" w14:paraId="54F738AD" w14:textId="77777777" w:rsidTr="00CF141F">
        <w:trPr>
          <w:tblCellSpacing w:w="15" w:type="dxa"/>
        </w:trPr>
        <w:tc>
          <w:tcPr>
            <w:tcW w:w="0" w:type="auto"/>
            <w:vAlign w:val="center"/>
            <w:hideMark/>
          </w:tcPr>
          <w:p w14:paraId="4587183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Parameters</w:t>
            </w:r>
          </w:p>
        </w:tc>
        <w:tc>
          <w:tcPr>
            <w:tcW w:w="0" w:type="auto"/>
            <w:vAlign w:val="center"/>
            <w:hideMark/>
          </w:tcPr>
          <w:p w14:paraId="6AB8F761"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Let users toggle metrics (e.g., sales vs sentiment)</w:t>
            </w:r>
          </w:p>
        </w:tc>
      </w:tr>
      <w:tr w:rsidR="00CF141F" w:rsidRPr="00CF141F" w14:paraId="5BCFA9F9" w14:textId="77777777" w:rsidTr="00CF141F">
        <w:trPr>
          <w:tblCellSpacing w:w="15" w:type="dxa"/>
        </w:trPr>
        <w:tc>
          <w:tcPr>
            <w:tcW w:w="0" w:type="auto"/>
            <w:vAlign w:val="center"/>
            <w:hideMark/>
          </w:tcPr>
          <w:p w14:paraId="2B46290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Sets/Groups</w:t>
            </w:r>
          </w:p>
        </w:tc>
        <w:tc>
          <w:tcPr>
            <w:tcW w:w="0" w:type="auto"/>
            <w:vAlign w:val="center"/>
            <w:hideMark/>
          </w:tcPr>
          <w:p w14:paraId="3DA0C5C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Segment product tiers or consumer clusters</w:t>
            </w:r>
          </w:p>
        </w:tc>
      </w:tr>
      <w:tr w:rsidR="00CF141F" w:rsidRPr="00CF141F" w14:paraId="7E8FAF07" w14:textId="77777777" w:rsidTr="00CF141F">
        <w:trPr>
          <w:tblCellSpacing w:w="15" w:type="dxa"/>
        </w:trPr>
        <w:tc>
          <w:tcPr>
            <w:tcW w:w="0" w:type="auto"/>
            <w:vAlign w:val="center"/>
            <w:hideMark/>
          </w:tcPr>
          <w:p w14:paraId="48B8910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Calculated Fields</w:t>
            </w:r>
          </w:p>
        </w:tc>
        <w:tc>
          <w:tcPr>
            <w:tcW w:w="0" w:type="auto"/>
            <w:vAlign w:val="center"/>
            <w:hideMark/>
          </w:tcPr>
          <w:p w14:paraId="6BA0454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Custom metrics (e.g., Trend Score, Loyalty Index)</w:t>
            </w:r>
          </w:p>
        </w:tc>
      </w:tr>
      <w:tr w:rsidR="00CF141F" w:rsidRPr="00CF141F" w14:paraId="6C4F5115" w14:textId="77777777" w:rsidTr="00CF141F">
        <w:trPr>
          <w:tblCellSpacing w:w="15" w:type="dxa"/>
        </w:trPr>
        <w:tc>
          <w:tcPr>
            <w:tcW w:w="0" w:type="auto"/>
            <w:vAlign w:val="center"/>
            <w:hideMark/>
          </w:tcPr>
          <w:p w14:paraId="693A9CB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Tableau Stories</w:t>
            </w:r>
          </w:p>
        </w:tc>
        <w:tc>
          <w:tcPr>
            <w:tcW w:w="0" w:type="auto"/>
            <w:vAlign w:val="center"/>
            <w:hideMark/>
          </w:tcPr>
          <w:p w14:paraId="089C394F"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Create a narrative using multiple dashboards</w:t>
            </w:r>
          </w:p>
        </w:tc>
      </w:tr>
    </w:tbl>
    <w:p w14:paraId="39E6741C"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9D347B">
          <v:rect id="_x0000_i1381" style="width:0;height:1.5pt" o:hralign="center" o:hrstd="t" o:hr="t" fillcolor="#a0a0a0" stroked="f"/>
        </w:pict>
      </w:r>
    </w:p>
    <w:p w14:paraId="59013C26" w14:textId="6554C35C"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4. Design Best Practices for Cosmetics</w:t>
      </w:r>
    </w:p>
    <w:p w14:paraId="1F6D5FD0" w14:textId="7FD798D4" w:rsidR="00CF141F" w:rsidRPr="00CF141F" w:rsidRDefault="00CF141F" w:rsidP="009265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Use </w:t>
      </w:r>
      <w:r w:rsidRPr="00CF141F">
        <w:rPr>
          <w:rFonts w:ascii="Times New Roman" w:eastAsia="Times New Roman" w:hAnsi="Times New Roman" w:cs="Times New Roman"/>
          <w:b/>
          <w:bCs/>
          <w:sz w:val="24"/>
          <w:szCs w:val="24"/>
        </w:rPr>
        <w:t>clean, elegant design</w:t>
      </w:r>
      <w:r w:rsidRPr="00CF141F">
        <w:rPr>
          <w:rFonts w:ascii="Times New Roman" w:eastAsia="Times New Roman" w:hAnsi="Times New Roman" w:cs="Times New Roman"/>
          <w:sz w:val="24"/>
          <w:szCs w:val="24"/>
        </w:rPr>
        <w:t xml:space="preserve"> to match industry aesthetic</w:t>
      </w:r>
    </w:p>
    <w:p w14:paraId="42017884" w14:textId="0D0EF940" w:rsidR="00CF141F" w:rsidRPr="00CF141F" w:rsidRDefault="00CF141F" w:rsidP="009265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Stick to a </w:t>
      </w:r>
      <w:r w:rsidRPr="00CF141F">
        <w:rPr>
          <w:rFonts w:ascii="Times New Roman" w:eastAsia="Times New Roman" w:hAnsi="Times New Roman" w:cs="Times New Roman"/>
          <w:b/>
          <w:bCs/>
          <w:sz w:val="24"/>
          <w:szCs w:val="24"/>
        </w:rPr>
        <w:t>brand-consistent color palette</w:t>
      </w:r>
      <w:r w:rsidRPr="00CF141F">
        <w:rPr>
          <w:rFonts w:ascii="Times New Roman" w:eastAsia="Times New Roman" w:hAnsi="Times New Roman" w:cs="Times New Roman"/>
          <w:sz w:val="24"/>
          <w:szCs w:val="24"/>
        </w:rPr>
        <w:t xml:space="preserve"> (e.g., pastel tones for beauty)</w:t>
      </w:r>
    </w:p>
    <w:p w14:paraId="4D794482" w14:textId="127CC606" w:rsidR="00CF141F" w:rsidRPr="00CF141F" w:rsidRDefault="00CF141F" w:rsidP="009265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Ensure </w:t>
      </w:r>
      <w:r w:rsidRPr="00CF141F">
        <w:rPr>
          <w:rFonts w:ascii="Times New Roman" w:eastAsia="Times New Roman" w:hAnsi="Times New Roman" w:cs="Times New Roman"/>
          <w:b/>
          <w:bCs/>
          <w:sz w:val="24"/>
          <w:szCs w:val="24"/>
        </w:rPr>
        <w:t>mobile responsiveness</w:t>
      </w:r>
      <w:r w:rsidRPr="00CF141F">
        <w:rPr>
          <w:rFonts w:ascii="Times New Roman" w:eastAsia="Times New Roman" w:hAnsi="Times New Roman" w:cs="Times New Roman"/>
          <w:sz w:val="24"/>
          <w:szCs w:val="24"/>
        </w:rPr>
        <w:t xml:space="preserve"> if shared externally</w:t>
      </w:r>
    </w:p>
    <w:p w14:paraId="4045FFED" w14:textId="57C58961" w:rsidR="00CF141F" w:rsidRPr="00CF141F" w:rsidRDefault="00CF141F" w:rsidP="009265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Use </w:t>
      </w:r>
      <w:r w:rsidRPr="00CF141F">
        <w:rPr>
          <w:rFonts w:ascii="Times New Roman" w:eastAsia="Times New Roman" w:hAnsi="Times New Roman" w:cs="Times New Roman"/>
          <w:b/>
          <w:bCs/>
          <w:sz w:val="24"/>
          <w:szCs w:val="24"/>
        </w:rPr>
        <w:t>hierarchical layout</w:t>
      </w:r>
      <w:r w:rsidRPr="00CF141F">
        <w:rPr>
          <w:rFonts w:ascii="Times New Roman" w:eastAsia="Times New Roman" w:hAnsi="Times New Roman" w:cs="Times New Roman"/>
          <w:sz w:val="24"/>
          <w:szCs w:val="24"/>
        </w:rPr>
        <w:t xml:space="preserve"> – most important KPIs at the top</w:t>
      </w:r>
    </w:p>
    <w:p w14:paraId="5877F2A0" w14:textId="503426BA" w:rsidR="00CF141F" w:rsidRPr="00CF141F" w:rsidRDefault="00CF141F" w:rsidP="009265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Keep it </w:t>
      </w:r>
      <w:r w:rsidRPr="00CF141F">
        <w:rPr>
          <w:rFonts w:ascii="Times New Roman" w:eastAsia="Times New Roman" w:hAnsi="Times New Roman" w:cs="Times New Roman"/>
          <w:b/>
          <w:bCs/>
          <w:sz w:val="24"/>
          <w:szCs w:val="24"/>
        </w:rPr>
        <w:t>interpretable</w:t>
      </w:r>
      <w:r w:rsidRPr="00CF141F">
        <w:rPr>
          <w:rFonts w:ascii="Times New Roman" w:eastAsia="Times New Roman" w:hAnsi="Times New Roman" w:cs="Times New Roman"/>
          <w:sz w:val="24"/>
          <w:szCs w:val="24"/>
        </w:rPr>
        <w:t xml:space="preserve"> for non-technical users (marketers, product managers)</w:t>
      </w:r>
    </w:p>
    <w:p w14:paraId="0CA3C190"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F2F1B4">
          <v:rect id="_x0000_i1382" style="width:0;height:1.5pt" o:hralign="center" o:hrstd="t" o:hr="t" fillcolor="#a0a0a0" stroked="f"/>
        </w:pict>
      </w:r>
    </w:p>
    <w:p w14:paraId="01457833" w14:textId="7BBE9B43"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5. Publishing and Sharing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1"/>
        <w:gridCol w:w="3543"/>
      </w:tblGrid>
      <w:tr w:rsidR="00CF141F" w:rsidRPr="00CF141F" w14:paraId="73F93386" w14:textId="77777777" w:rsidTr="00CF141F">
        <w:trPr>
          <w:tblHeader/>
          <w:tblCellSpacing w:w="15" w:type="dxa"/>
        </w:trPr>
        <w:tc>
          <w:tcPr>
            <w:tcW w:w="0" w:type="auto"/>
            <w:vAlign w:val="center"/>
            <w:hideMark/>
          </w:tcPr>
          <w:p w14:paraId="6120E98F"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Task</w:t>
            </w:r>
          </w:p>
        </w:tc>
        <w:tc>
          <w:tcPr>
            <w:tcW w:w="0" w:type="auto"/>
            <w:vAlign w:val="center"/>
            <w:hideMark/>
          </w:tcPr>
          <w:p w14:paraId="46ACF329"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Tools</w:t>
            </w:r>
          </w:p>
        </w:tc>
      </w:tr>
      <w:tr w:rsidR="00CF141F" w:rsidRPr="00CF141F" w14:paraId="010D36E0" w14:textId="77777777" w:rsidTr="00CF141F">
        <w:trPr>
          <w:tblCellSpacing w:w="15" w:type="dxa"/>
        </w:trPr>
        <w:tc>
          <w:tcPr>
            <w:tcW w:w="0" w:type="auto"/>
            <w:vAlign w:val="center"/>
            <w:hideMark/>
          </w:tcPr>
          <w:p w14:paraId="3A3A8E6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Share dashboards internally</w:t>
            </w:r>
          </w:p>
        </w:tc>
        <w:tc>
          <w:tcPr>
            <w:tcW w:w="0" w:type="auto"/>
            <w:vAlign w:val="center"/>
            <w:hideMark/>
          </w:tcPr>
          <w:p w14:paraId="73759620"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Tableau Server / Tableau Cloud</w:t>
            </w:r>
          </w:p>
        </w:tc>
      </w:tr>
      <w:tr w:rsidR="00CF141F" w:rsidRPr="00CF141F" w14:paraId="20FAE8C3" w14:textId="77777777" w:rsidTr="00CF141F">
        <w:trPr>
          <w:tblCellSpacing w:w="15" w:type="dxa"/>
        </w:trPr>
        <w:tc>
          <w:tcPr>
            <w:tcW w:w="0" w:type="auto"/>
            <w:vAlign w:val="center"/>
            <w:hideMark/>
          </w:tcPr>
          <w:p w14:paraId="72FEDC8E"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Public showcase</w:t>
            </w:r>
          </w:p>
        </w:tc>
        <w:tc>
          <w:tcPr>
            <w:tcW w:w="0" w:type="auto"/>
            <w:vAlign w:val="center"/>
            <w:hideMark/>
          </w:tcPr>
          <w:p w14:paraId="366021BC"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Tableau Public</w:t>
            </w:r>
          </w:p>
        </w:tc>
      </w:tr>
      <w:tr w:rsidR="00CF141F" w:rsidRPr="00CF141F" w14:paraId="46725BE9" w14:textId="77777777" w:rsidTr="00CF141F">
        <w:trPr>
          <w:tblCellSpacing w:w="15" w:type="dxa"/>
        </w:trPr>
        <w:tc>
          <w:tcPr>
            <w:tcW w:w="0" w:type="auto"/>
            <w:vAlign w:val="center"/>
            <w:hideMark/>
          </w:tcPr>
          <w:p w14:paraId="54C054E9"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Schedule refresh</w:t>
            </w:r>
          </w:p>
        </w:tc>
        <w:tc>
          <w:tcPr>
            <w:tcW w:w="0" w:type="auto"/>
            <w:vAlign w:val="center"/>
            <w:hideMark/>
          </w:tcPr>
          <w:p w14:paraId="718640D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Tableau Extract + Refresh Schedule</w:t>
            </w:r>
          </w:p>
        </w:tc>
      </w:tr>
      <w:tr w:rsidR="00CF141F" w:rsidRPr="00CF141F" w14:paraId="1F89904C" w14:textId="77777777" w:rsidTr="00CF141F">
        <w:trPr>
          <w:tblCellSpacing w:w="15" w:type="dxa"/>
        </w:trPr>
        <w:tc>
          <w:tcPr>
            <w:tcW w:w="0" w:type="auto"/>
            <w:vAlign w:val="center"/>
            <w:hideMark/>
          </w:tcPr>
          <w:p w14:paraId="2C3CD163"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Export insights</w:t>
            </w:r>
          </w:p>
        </w:tc>
        <w:tc>
          <w:tcPr>
            <w:tcW w:w="0" w:type="auto"/>
            <w:vAlign w:val="center"/>
            <w:hideMark/>
          </w:tcPr>
          <w:p w14:paraId="34399157"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PDF, Image, or PowerPoint</w:t>
            </w:r>
          </w:p>
        </w:tc>
      </w:tr>
    </w:tbl>
    <w:p w14:paraId="7B717757"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2F67DF">
          <v:rect id="_x0000_i1383" style="width:0;height:1.5pt" o:hralign="center" o:hrstd="t" o:hr="t" fillcolor="#a0a0a0" stroked="f"/>
        </w:pict>
      </w:r>
    </w:p>
    <w:p w14:paraId="4AFC4C9A" w14:textId="5A57568B"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 xml:space="preserve"> Example KPIs to Visualize</w:t>
      </w:r>
    </w:p>
    <w:tbl>
      <w:tblPr>
        <w:tblW w:w="0" w:type="auto"/>
        <w:tblLook w:val="04A0" w:firstRow="1" w:lastRow="0" w:firstColumn="1" w:lastColumn="0" w:noHBand="0" w:noVBand="1"/>
      </w:tblPr>
      <w:tblGrid>
        <w:gridCol w:w="2803"/>
        <w:gridCol w:w="4023"/>
      </w:tblGrid>
      <w:tr w:rsidR="00CF141F" w:rsidRPr="00CF141F" w14:paraId="12C04AA0" w14:textId="77777777" w:rsidTr="00CF141F">
        <w:tc>
          <w:tcPr>
            <w:tcW w:w="0" w:type="auto"/>
            <w:hideMark/>
          </w:tcPr>
          <w:p w14:paraId="4C137D7F"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KPI</w:t>
            </w:r>
          </w:p>
        </w:tc>
        <w:tc>
          <w:tcPr>
            <w:tcW w:w="0" w:type="auto"/>
            <w:hideMark/>
          </w:tcPr>
          <w:p w14:paraId="22C24AE7" w14:textId="77777777" w:rsidR="00CF141F" w:rsidRPr="00CF141F" w:rsidRDefault="00CF141F" w:rsidP="00CF141F">
            <w:pPr>
              <w:spacing w:after="0" w:line="240" w:lineRule="auto"/>
              <w:jc w:val="center"/>
              <w:rPr>
                <w:rFonts w:ascii="Times New Roman" w:eastAsia="Times New Roman" w:hAnsi="Times New Roman" w:cs="Times New Roman"/>
                <w:b/>
                <w:bCs/>
                <w:sz w:val="24"/>
                <w:szCs w:val="24"/>
              </w:rPr>
            </w:pPr>
            <w:r w:rsidRPr="00CF141F">
              <w:rPr>
                <w:rFonts w:ascii="Times New Roman" w:eastAsia="Times New Roman" w:hAnsi="Times New Roman" w:cs="Times New Roman"/>
                <w:b/>
                <w:bCs/>
                <w:sz w:val="24"/>
                <w:szCs w:val="24"/>
              </w:rPr>
              <w:t>Description</w:t>
            </w:r>
          </w:p>
        </w:tc>
      </w:tr>
      <w:tr w:rsidR="00CF141F" w:rsidRPr="00CF141F" w14:paraId="72BD4381" w14:textId="77777777" w:rsidTr="00CF141F">
        <w:tc>
          <w:tcPr>
            <w:tcW w:w="0" w:type="auto"/>
            <w:hideMark/>
          </w:tcPr>
          <w:p w14:paraId="75FB9345" w14:textId="63A0006A"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Sales Growth %</w:t>
            </w:r>
          </w:p>
        </w:tc>
        <w:tc>
          <w:tcPr>
            <w:tcW w:w="0" w:type="auto"/>
            <w:hideMark/>
          </w:tcPr>
          <w:p w14:paraId="4F4DB24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Month-over-month or YoY comparison</w:t>
            </w:r>
          </w:p>
        </w:tc>
      </w:tr>
      <w:tr w:rsidR="00CF141F" w:rsidRPr="00CF141F" w14:paraId="6845DCEF" w14:textId="77777777" w:rsidTr="00CF141F">
        <w:tc>
          <w:tcPr>
            <w:tcW w:w="0" w:type="auto"/>
            <w:hideMark/>
          </w:tcPr>
          <w:p w14:paraId="61D3936A" w14:textId="0C3CCE42"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Avg Review Rating</w:t>
            </w:r>
          </w:p>
        </w:tc>
        <w:tc>
          <w:tcPr>
            <w:tcW w:w="0" w:type="auto"/>
            <w:hideMark/>
          </w:tcPr>
          <w:p w14:paraId="0CCB248D"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Customer satisfaction indicator</w:t>
            </w:r>
          </w:p>
        </w:tc>
      </w:tr>
      <w:tr w:rsidR="00CF141F" w:rsidRPr="00CF141F" w14:paraId="27126F44" w14:textId="77777777" w:rsidTr="00CF141F">
        <w:tc>
          <w:tcPr>
            <w:tcW w:w="0" w:type="auto"/>
            <w:hideMark/>
          </w:tcPr>
          <w:p w14:paraId="5B39A101" w14:textId="7FB5FF9E"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Sentiment Score</w:t>
            </w:r>
          </w:p>
        </w:tc>
        <w:tc>
          <w:tcPr>
            <w:tcW w:w="0" w:type="auto"/>
            <w:hideMark/>
          </w:tcPr>
          <w:p w14:paraId="4CE27795"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Natural language score from text</w:t>
            </w:r>
          </w:p>
        </w:tc>
      </w:tr>
      <w:tr w:rsidR="00CF141F" w:rsidRPr="00CF141F" w14:paraId="34FD597A" w14:textId="77777777" w:rsidTr="00CF141F">
        <w:tc>
          <w:tcPr>
            <w:tcW w:w="0" w:type="auto"/>
            <w:hideMark/>
          </w:tcPr>
          <w:p w14:paraId="094338E8" w14:textId="0DC76B54"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 xml:space="preserve"> Top 10 Trending Products</w:t>
            </w:r>
          </w:p>
        </w:tc>
        <w:tc>
          <w:tcPr>
            <w:tcW w:w="0" w:type="auto"/>
            <w:hideMark/>
          </w:tcPr>
          <w:p w14:paraId="72EACE68" w14:textId="77777777" w:rsidR="00CF141F" w:rsidRPr="00CF141F" w:rsidRDefault="00CF141F" w:rsidP="00CF141F">
            <w:pPr>
              <w:spacing w:after="0"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Based on sales + social buzz</w:t>
            </w:r>
          </w:p>
        </w:tc>
      </w:tr>
      <w:tr w:rsidR="00CF141F" w:rsidRPr="00CF141F" w14:paraId="7D8FD596" w14:textId="77777777" w:rsidTr="00CF141F">
        <w:tblPrEx>
          <w:tblCellSpacing w:w="15" w:type="dxa"/>
          <w:tblCellMar>
            <w:top w:w="15" w:type="dxa"/>
            <w:left w:w="15" w:type="dxa"/>
            <w:bottom w:w="15" w:type="dxa"/>
            <w:right w:w="15" w:type="dxa"/>
          </w:tblCellMar>
        </w:tblPrEx>
        <w:trPr>
          <w:tblCellSpacing w:w="15" w:type="dxa"/>
        </w:trPr>
        <w:tc>
          <w:tcPr>
            <w:tcW w:w="0" w:type="auto"/>
            <w:vAlign w:val="center"/>
            <w:hideMark/>
          </w:tcPr>
          <w:p w14:paraId="765E7429" w14:textId="1DD733B8" w:rsidR="00CF141F" w:rsidRPr="00CF141F" w:rsidRDefault="00CF141F" w:rsidP="00121801">
            <w:pPr>
              <w:rPr>
                <w:rFonts w:ascii="Times New Roman" w:eastAsia="Times New Roman" w:hAnsi="Times New Roman" w:cs="Times New Roman"/>
                <w:sz w:val="24"/>
                <w:szCs w:val="24"/>
              </w:rPr>
            </w:pPr>
          </w:p>
        </w:tc>
        <w:tc>
          <w:tcPr>
            <w:tcW w:w="0" w:type="auto"/>
            <w:vAlign w:val="center"/>
            <w:hideMark/>
          </w:tcPr>
          <w:p w14:paraId="209B36BE" w14:textId="4A909691" w:rsidR="00CF141F" w:rsidRPr="00CF141F" w:rsidRDefault="00CF141F" w:rsidP="00CF141F">
            <w:pPr>
              <w:spacing w:after="0" w:line="240" w:lineRule="auto"/>
              <w:rPr>
                <w:rFonts w:ascii="Times New Roman" w:eastAsia="Times New Roman" w:hAnsi="Times New Roman" w:cs="Times New Roman"/>
                <w:sz w:val="24"/>
                <w:szCs w:val="24"/>
              </w:rPr>
            </w:pPr>
          </w:p>
        </w:tc>
      </w:tr>
    </w:tbl>
    <w:p w14:paraId="1201CF09"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B0D2EC">
          <v:rect id="_x0000_i1384" style="width:0;height:1.5pt" o:hralign="center" o:hrstd="t" o:hr="t" fillcolor="#a0a0a0" stroked="f"/>
        </w:pict>
      </w:r>
    </w:p>
    <w:p w14:paraId="6A704357" w14:textId="77777777" w:rsidR="00CF141F" w:rsidRPr="00CF141F" w:rsidRDefault="00CF141F" w:rsidP="00CF141F">
      <w:pPr>
        <w:spacing w:before="100" w:beforeAutospacing="1" w:after="100" w:afterAutospacing="1" w:line="240" w:lineRule="auto"/>
        <w:outlineLvl w:val="2"/>
        <w:rPr>
          <w:rFonts w:ascii="Times New Roman" w:eastAsia="Times New Roman" w:hAnsi="Times New Roman" w:cs="Times New Roman"/>
          <w:b/>
          <w:bCs/>
          <w:sz w:val="27"/>
          <w:szCs w:val="27"/>
        </w:rPr>
      </w:pPr>
      <w:r w:rsidRPr="00CF141F">
        <w:rPr>
          <w:rFonts w:ascii="Times New Roman" w:eastAsia="Times New Roman" w:hAnsi="Times New Roman" w:cs="Times New Roman"/>
          <w:b/>
          <w:bCs/>
          <w:sz w:val="27"/>
          <w:szCs w:val="27"/>
        </w:rPr>
        <w:t>Optional: Interactive Dashboard Features</w:t>
      </w:r>
    </w:p>
    <w:p w14:paraId="6FD44DD9" w14:textId="77777777" w:rsidR="00CF141F" w:rsidRPr="00CF141F" w:rsidRDefault="00CF141F" w:rsidP="009265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Search box</w:t>
      </w:r>
      <w:r w:rsidRPr="00CF141F">
        <w:rPr>
          <w:rFonts w:ascii="Times New Roman" w:eastAsia="Times New Roman" w:hAnsi="Times New Roman" w:cs="Times New Roman"/>
          <w:sz w:val="24"/>
          <w:szCs w:val="24"/>
        </w:rPr>
        <w:t xml:space="preserve"> for product names</w:t>
      </w:r>
    </w:p>
    <w:p w14:paraId="3EBB7797" w14:textId="77777777" w:rsidR="00CF141F" w:rsidRPr="00CF141F" w:rsidRDefault="00CF141F" w:rsidP="009265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Dropdown filters</w:t>
      </w:r>
      <w:r w:rsidRPr="00CF141F">
        <w:rPr>
          <w:rFonts w:ascii="Times New Roman" w:eastAsia="Times New Roman" w:hAnsi="Times New Roman" w:cs="Times New Roman"/>
          <w:sz w:val="24"/>
          <w:szCs w:val="24"/>
        </w:rPr>
        <w:t xml:space="preserve"> for dynamic exploration</w:t>
      </w:r>
    </w:p>
    <w:p w14:paraId="38E7BC24" w14:textId="77777777" w:rsidR="00CF141F" w:rsidRPr="00CF141F" w:rsidRDefault="00CF141F" w:rsidP="009265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Hover tooltips</w:t>
      </w:r>
      <w:r w:rsidRPr="00CF141F">
        <w:rPr>
          <w:rFonts w:ascii="Times New Roman" w:eastAsia="Times New Roman" w:hAnsi="Times New Roman" w:cs="Times New Roman"/>
          <w:sz w:val="24"/>
          <w:szCs w:val="24"/>
        </w:rPr>
        <w:t xml:space="preserve"> showing sentiment, trends, price, etc.</w:t>
      </w:r>
    </w:p>
    <w:p w14:paraId="2D297437" w14:textId="77777777" w:rsidR="00CF141F" w:rsidRPr="00CF141F" w:rsidRDefault="00CF141F" w:rsidP="009265E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b/>
          <w:bCs/>
          <w:sz w:val="24"/>
          <w:szCs w:val="24"/>
        </w:rPr>
        <w:t>"Export to PDF"</w:t>
      </w:r>
      <w:r w:rsidRPr="00CF141F">
        <w:rPr>
          <w:rFonts w:ascii="Times New Roman" w:eastAsia="Times New Roman" w:hAnsi="Times New Roman" w:cs="Times New Roman"/>
          <w:sz w:val="24"/>
          <w:szCs w:val="24"/>
        </w:rPr>
        <w:t xml:space="preserve"> buttons for executive use</w:t>
      </w:r>
    </w:p>
    <w:p w14:paraId="2A5C323B" w14:textId="77777777" w:rsidR="00CF141F" w:rsidRPr="00CF141F" w:rsidRDefault="00763F32" w:rsidP="00CF1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8536B">
          <v:rect id="_x0000_i1385" style="width:0;height:1.5pt" o:hralign="center" o:hrstd="t" o:hr="t" fillcolor="#a0a0a0" stroked="f"/>
        </w:pict>
      </w:r>
    </w:p>
    <w:p w14:paraId="2DFFC984" w14:textId="366D3787" w:rsidR="00CF141F" w:rsidRPr="00F175C4" w:rsidRDefault="00CF141F" w:rsidP="00FB0F6F">
      <w:pPr>
        <w:spacing w:before="100" w:beforeAutospacing="1" w:after="100" w:afterAutospacing="1" w:line="240" w:lineRule="auto"/>
        <w:rPr>
          <w:rFonts w:ascii="Times New Roman" w:eastAsia="Times New Roman" w:hAnsi="Times New Roman" w:cs="Times New Roman"/>
          <w:sz w:val="24"/>
          <w:szCs w:val="24"/>
        </w:rPr>
      </w:pPr>
      <w:r w:rsidRPr="00F175C4">
        <w:rPr>
          <w:rFonts w:ascii="Times New Roman" w:eastAsia="Times New Roman" w:hAnsi="Times New Roman" w:cs="Times New Roman"/>
          <w:b/>
          <w:bCs/>
          <w:sz w:val="36"/>
          <w:szCs w:val="36"/>
        </w:rPr>
        <w:t xml:space="preserve"> Final Deliverables</w:t>
      </w:r>
    </w:p>
    <w:p w14:paraId="48E29CC0" w14:textId="77777777" w:rsidR="00CF141F" w:rsidRPr="00CF141F" w:rsidRDefault="00CF141F" w:rsidP="009265E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Fully interactive Tableau dashboards</w:t>
      </w:r>
    </w:p>
    <w:p w14:paraId="38A45CC0" w14:textId="77777777" w:rsidR="00CF141F" w:rsidRPr="00CF141F" w:rsidRDefault="00CF141F" w:rsidP="009265E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F141F">
        <w:rPr>
          <w:rFonts w:ascii="Times New Roman" w:eastAsia="Times New Roman" w:hAnsi="Times New Roman" w:cs="Times New Roman"/>
          <w:sz w:val="24"/>
          <w:szCs w:val="24"/>
        </w:rPr>
        <w:t>Filterable by time, category, location, segment</w:t>
      </w:r>
    </w:p>
    <w:p w14:paraId="08C405D6" w14:textId="13CB8E24" w:rsidR="00CF141F" w:rsidRPr="00CF141F" w:rsidRDefault="00CF141F" w:rsidP="00360393">
      <w:pPr>
        <w:spacing w:before="100" w:beforeAutospacing="1" w:after="100" w:afterAutospacing="1" w:line="240" w:lineRule="auto"/>
        <w:rPr>
          <w:rFonts w:ascii="Times New Roman" w:eastAsia="Times New Roman" w:hAnsi="Times New Roman" w:cs="Times New Roman"/>
          <w:sz w:val="24"/>
          <w:szCs w:val="24"/>
        </w:rPr>
      </w:pPr>
    </w:p>
    <w:p w14:paraId="6320A20E" w14:textId="77777777" w:rsidR="00CF141F" w:rsidRDefault="00CF141F" w:rsidP="00CF141F">
      <w:pPr>
        <w:pBdr>
          <w:bottom w:val="single" w:sz="6" w:space="1" w:color="auto"/>
        </w:pBdr>
        <w:spacing w:after="0" w:line="240" w:lineRule="auto"/>
        <w:jc w:val="center"/>
        <w:rPr>
          <w:rFonts w:ascii="Arial" w:eastAsia="Times New Roman" w:hAnsi="Arial" w:cs="Arial"/>
          <w:sz w:val="16"/>
          <w:szCs w:val="16"/>
        </w:rPr>
      </w:pPr>
      <w:r w:rsidRPr="00CF141F">
        <w:rPr>
          <w:rFonts w:ascii="Arial" w:eastAsia="Times New Roman" w:hAnsi="Arial" w:cs="Arial"/>
          <w:vanish/>
          <w:sz w:val="16"/>
          <w:szCs w:val="16"/>
        </w:rPr>
        <w:t>Top of Form</w:t>
      </w:r>
    </w:p>
    <w:p w14:paraId="45AB8118" w14:textId="77777777" w:rsidR="004838EA" w:rsidRPr="00CF141F" w:rsidRDefault="004838EA" w:rsidP="00CF141F">
      <w:pPr>
        <w:pBdr>
          <w:bottom w:val="single" w:sz="6" w:space="1" w:color="auto"/>
        </w:pBdr>
        <w:spacing w:after="0" w:line="240" w:lineRule="auto"/>
        <w:jc w:val="center"/>
        <w:rPr>
          <w:rFonts w:ascii="Arial" w:eastAsia="Times New Roman" w:hAnsi="Arial" w:cs="Arial"/>
          <w:vanish/>
          <w:sz w:val="16"/>
          <w:szCs w:val="16"/>
        </w:rPr>
      </w:pPr>
    </w:p>
    <w:p w14:paraId="75F5DF94" w14:textId="77777777" w:rsidR="00CF141F" w:rsidRPr="00CF141F" w:rsidRDefault="00CF141F" w:rsidP="00CF141F">
      <w:pPr>
        <w:pBdr>
          <w:top w:val="single" w:sz="6" w:space="1" w:color="auto"/>
        </w:pBdr>
        <w:spacing w:after="0" w:line="240" w:lineRule="auto"/>
        <w:jc w:val="center"/>
        <w:rPr>
          <w:rFonts w:ascii="Arial" w:eastAsia="Times New Roman" w:hAnsi="Arial" w:cs="Arial"/>
          <w:vanish/>
          <w:sz w:val="16"/>
          <w:szCs w:val="16"/>
        </w:rPr>
      </w:pPr>
      <w:r w:rsidRPr="00CF141F">
        <w:rPr>
          <w:rFonts w:ascii="Arial" w:eastAsia="Times New Roman" w:hAnsi="Arial" w:cs="Arial"/>
          <w:vanish/>
          <w:sz w:val="16"/>
          <w:szCs w:val="16"/>
        </w:rPr>
        <w:t>Bottom of Form</w:t>
      </w:r>
    </w:p>
    <w:p w14:paraId="6797ACC9" w14:textId="7F4C0B8A" w:rsidR="00CF141F" w:rsidRPr="00440D15" w:rsidRDefault="00CF141F" w:rsidP="00CF141F">
      <w:pPr>
        <w:spacing w:before="100" w:beforeAutospacing="1" w:after="100" w:afterAutospacing="1" w:line="240" w:lineRule="auto"/>
        <w:rPr>
          <w:rFonts w:ascii="Times New Roman" w:eastAsia="Times New Roman" w:hAnsi="Times New Roman" w:cs="Times New Roman"/>
          <w:color w:val="00B0F0"/>
          <w:sz w:val="36"/>
          <w:szCs w:val="36"/>
          <w:u w:val="single"/>
        </w:rPr>
      </w:pPr>
    </w:p>
    <w:p w14:paraId="50141ACB" w14:textId="77777777" w:rsidR="0024379C" w:rsidRPr="00440D15" w:rsidRDefault="0024379C" w:rsidP="0024379C">
      <w:pPr>
        <w:spacing w:before="100" w:beforeAutospacing="1" w:after="100" w:afterAutospacing="1" w:line="240" w:lineRule="auto"/>
        <w:outlineLvl w:val="1"/>
        <w:rPr>
          <w:rFonts w:ascii="Times New Roman" w:eastAsia="Times New Roman" w:hAnsi="Times New Roman" w:cs="Times New Roman"/>
          <w:b/>
          <w:bCs/>
          <w:sz w:val="28"/>
          <w:szCs w:val="28"/>
        </w:rPr>
      </w:pPr>
      <w:r w:rsidRPr="00440D15">
        <w:rPr>
          <w:rFonts w:ascii="Times New Roman" w:eastAsia="Times New Roman" w:hAnsi="Times New Roman" w:cs="Times New Roman"/>
          <w:b/>
          <w:bCs/>
          <w:sz w:val="28"/>
          <w:szCs w:val="28"/>
        </w:rPr>
        <w:t>Cosmetic Insights Dashboard Overview</w:t>
      </w:r>
    </w:p>
    <w:p w14:paraId="2E54B33E"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Tool</w:t>
      </w:r>
      <w:r w:rsidRPr="0024379C">
        <w:rPr>
          <w:rFonts w:ascii="Times New Roman" w:eastAsia="Times New Roman" w:hAnsi="Times New Roman" w:cs="Times New Roman"/>
          <w:sz w:val="24"/>
          <w:szCs w:val="24"/>
        </w:rPr>
        <w:t>: Tableau</w:t>
      </w:r>
      <w:r w:rsidRPr="0024379C">
        <w:rPr>
          <w:rFonts w:ascii="Times New Roman" w:eastAsia="Times New Roman" w:hAnsi="Times New Roman" w:cs="Times New Roman"/>
          <w:sz w:val="24"/>
          <w:szCs w:val="24"/>
        </w:rPr>
        <w:br/>
      </w:r>
      <w:r w:rsidRPr="0024379C">
        <w:rPr>
          <w:rFonts w:ascii="Times New Roman" w:eastAsia="Times New Roman" w:hAnsi="Times New Roman" w:cs="Times New Roman"/>
          <w:b/>
          <w:bCs/>
          <w:sz w:val="24"/>
          <w:szCs w:val="24"/>
        </w:rPr>
        <w:t>Purpose</w:t>
      </w:r>
      <w:r w:rsidRPr="0024379C">
        <w:rPr>
          <w:rFonts w:ascii="Times New Roman" w:eastAsia="Times New Roman" w:hAnsi="Times New Roman" w:cs="Times New Roman"/>
          <w:sz w:val="24"/>
          <w:szCs w:val="24"/>
        </w:rPr>
        <w:t>: Track cosmetics trends, analyze consumer behavior, and support strategic decision-making using visual analytics.</w:t>
      </w:r>
    </w:p>
    <w:p w14:paraId="026D0EAB"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4C8325">
          <v:rect id="_x0000_i1386" style="width:0;height:1.5pt" o:hralign="center" o:hrstd="t" o:hr="t" fillcolor="#a0a0a0" stroked="f"/>
        </w:pict>
      </w:r>
    </w:p>
    <w:p w14:paraId="2CD871FE" w14:textId="6382797C"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Dashboard Structure</w:t>
      </w:r>
      <w:r w:rsidR="00D30072">
        <w:rPr>
          <w:rFonts w:ascii="Times New Roman" w:eastAsia="Times New Roman" w:hAnsi="Times New Roman" w:cs="Times New Roman"/>
          <w:b/>
          <w:bCs/>
          <w:sz w:val="27"/>
          <w:szCs w:val="27"/>
        </w:rPr>
        <w:t>:</w:t>
      </w:r>
    </w:p>
    <w:p w14:paraId="0699D5C7"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Split your dashboard into </w:t>
      </w:r>
      <w:r w:rsidRPr="0024379C">
        <w:rPr>
          <w:rFonts w:ascii="Times New Roman" w:eastAsia="Times New Roman" w:hAnsi="Times New Roman" w:cs="Times New Roman"/>
          <w:b/>
          <w:bCs/>
          <w:sz w:val="24"/>
          <w:szCs w:val="24"/>
        </w:rPr>
        <w:t>5 key sections</w:t>
      </w:r>
      <w:r w:rsidRPr="0024379C">
        <w:rPr>
          <w:rFonts w:ascii="Times New Roman" w:eastAsia="Times New Roman" w:hAnsi="Times New Roman" w:cs="Times New Roman"/>
          <w:sz w:val="24"/>
          <w:szCs w:val="24"/>
        </w:rPr>
        <w:t xml:space="preserve"> (can be tabs or combined):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gridCol w:w="2551"/>
        <w:gridCol w:w="3404"/>
      </w:tblGrid>
      <w:tr w:rsidR="0024379C" w:rsidRPr="0024379C" w14:paraId="0F818793" w14:textId="77777777" w:rsidTr="0024379C">
        <w:trPr>
          <w:tblHeader/>
          <w:tblCellSpacing w:w="15" w:type="dxa"/>
        </w:trPr>
        <w:tc>
          <w:tcPr>
            <w:tcW w:w="0" w:type="auto"/>
            <w:vAlign w:val="center"/>
            <w:hideMark/>
          </w:tcPr>
          <w:p w14:paraId="56AAD5C2"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Section</w:t>
            </w:r>
          </w:p>
        </w:tc>
        <w:tc>
          <w:tcPr>
            <w:tcW w:w="0" w:type="auto"/>
            <w:vAlign w:val="center"/>
            <w:hideMark/>
          </w:tcPr>
          <w:p w14:paraId="72D76298"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Focus</w:t>
            </w:r>
          </w:p>
        </w:tc>
        <w:tc>
          <w:tcPr>
            <w:tcW w:w="0" w:type="auto"/>
            <w:vAlign w:val="center"/>
            <w:hideMark/>
          </w:tcPr>
          <w:p w14:paraId="4BEE495E"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Key Visuals</w:t>
            </w:r>
          </w:p>
        </w:tc>
      </w:tr>
      <w:tr w:rsidR="0024379C" w:rsidRPr="0024379C" w14:paraId="210A1FA2" w14:textId="77777777" w:rsidTr="0024379C">
        <w:trPr>
          <w:tblCellSpacing w:w="15" w:type="dxa"/>
        </w:trPr>
        <w:tc>
          <w:tcPr>
            <w:tcW w:w="0" w:type="auto"/>
            <w:vAlign w:val="center"/>
            <w:hideMark/>
          </w:tcPr>
          <w:p w14:paraId="773ABF8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1. </w:t>
            </w:r>
            <w:r w:rsidRPr="0024379C">
              <w:rPr>
                <w:rFonts w:ascii="Times New Roman" w:eastAsia="Times New Roman" w:hAnsi="Times New Roman" w:cs="Times New Roman"/>
                <w:b/>
                <w:bCs/>
                <w:sz w:val="24"/>
                <w:szCs w:val="24"/>
              </w:rPr>
              <w:t>Trend Overview</w:t>
            </w:r>
          </w:p>
        </w:tc>
        <w:tc>
          <w:tcPr>
            <w:tcW w:w="0" w:type="auto"/>
            <w:vAlign w:val="center"/>
            <w:hideMark/>
          </w:tcPr>
          <w:p w14:paraId="23D1C56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Top products &amp; trend growth</w:t>
            </w:r>
          </w:p>
        </w:tc>
        <w:tc>
          <w:tcPr>
            <w:tcW w:w="0" w:type="auto"/>
            <w:vAlign w:val="center"/>
            <w:hideMark/>
          </w:tcPr>
          <w:p w14:paraId="418EDEE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Line charts, bar charts, word clouds</w:t>
            </w:r>
          </w:p>
        </w:tc>
      </w:tr>
      <w:tr w:rsidR="0024379C" w:rsidRPr="0024379C" w14:paraId="1A84B04F" w14:textId="77777777" w:rsidTr="0024379C">
        <w:trPr>
          <w:tblCellSpacing w:w="15" w:type="dxa"/>
        </w:trPr>
        <w:tc>
          <w:tcPr>
            <w:tcW w:w="0" w:type="auto"/>
            <w:vAlign w:val="center"/>
            <w:hideMark/>
          </w:tcPr>
          <w:p w14:paraId="1C6C49E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2. </w:t>
            </w:r>
            <w:r w:rsidRPr="0024379C">
              <w:rPr>
                <w:rFonts w:ascii="Times New Roman" w:eastAsia="Times New Roman" w:hAnsi="Times New Roman" w:cs="Times New Roman"/>
                <w:b/>
                <w:bCs/>
                <w:sz w:val="24"/>
                <w:szCs w:val="24"/>
              </w:rPr>
              <w:t>Consumer Insights</w:t>
            </w:r>
          </w:p>
        </w:tc>
        <w:tc>
          <w:tcPr>
            <w:tcW w:w="0" w:type="auto"/>
            <w:vAlign w:val="center"/>
            <w:hideMark/>
          </w:tcPr>
          <w:p w14:paraId="015C7B7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Demographics &amp; behavior</w:t>
            </w:r>
          </w:p>
        </w:tc>
        <w:tc>
          <w:tcPr>
            <w:tcW w:w="0" w:type="auto"/>
            <w:vAlign w:val="center"/>
            <w:hideMark/>
          </w:tcPr>
          <w:p w14:paraId="53F9357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Pie charts, heatmaps, tree maps</w:t>
            </w:r>
          </w:p>
        </w:tc>
      </w:tr>
      <w:tr w:rsidR="0024379C" w:rsidRPr="0024379C" w14:paraId="6EA66B45" w14:textId="77777777" w:rsidTr="0024379C">
        <w:trPr>
          <w:tblCellSpacing w:w="15" w:type="dxa"/>
        </w:trPr>
        <w:tc>
          <w:tcPr>
            <w:tcW w:w="0" w:type="auto"/>
            <w:vAlign w:val="center"/>
            <w:hideMark/>
          </w:tcPr>
          <w:p w14:paraId="6F6C8DB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3. </w:t>
            </w:r>
            <w:r w:rsidRPr="0024379C">
              <w:rPr>
                <w:rFonts w:ascii="Times New Roman" w:eastAsia="Times New Roman" w:hAnsi="Times New Roman" w:cs="Times New Roman"/>
                <w:b/>
                <w:bCs/>
                <w:sz w:val="24"/>
                <w:szCs w:val="24"/>
              </w:rPr>
              <w:t>Sentiment &amp; Reviews</w:t>
            </w:r>
          </w:p>
        </w:tc>
        <w:tc>
          <w:tcPr>
            <w:tcW w:w="0" w:type="auto"/>
            <w:vAlign w:val="center"/>
            <w:hideMark/>
          </w:tcPr>
          <w:p w14:paraId="3286204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Perception analysis</w:t>
            </w:r>
          </w:p>
        </w:tc>
        <w:tc>
          <w:tcPr>
            <w:tcW w:w="0" w:type="auto"/>
            <w:vAlign w:val="center"/>
            <w:hideMark/>
          </w:tcPr>
          <w:p w14:paraId="5E90A8B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Dual axis charts, word cloud, scatter plots</w:t>
            </w:r>
          </w:p>
        </w:tc>
      </w:tr>
      <w:tr w:rsidR="0024379C" w:rsidRPr="0024379C" w14:paraId="00B21B5E" w14:textId="77777777" w:rsidTr="0024379C">
        <w:trPr>
          <w:tblCellSpacing w:w="15" w:type="dxa"/>
        </w:trPr>
        <w:tc>
          <w:tcPr>
            <w:tcW w:w="0" w:type="auto"/>
            <w:vAlign w:val="center"/>
            <w:hideMark/>
          </w:tcPr>
          <w:p w14:paraId="016E25A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4. </w:t>
            </w:r>
            <w:r w:rsidRPr="0024379C">
              <w:rPr>
                <w:rFonts w:ascii="Times New Roman" w:eastAsia="Times New Roman" w:hAnsi="Times New Roman" w:cs="Times New Roman"/>
                <w:b/>
                <w:bCs/>
                <w:sz w:val="24"/>
                <w:szCs w:val="24"/>
              </w:rPr>
              <w:t>Regional Performance</w:t>
            </w:r>
          </w:p>
        </w:tc>
        <w:tc>
          <w:tcPr>
            <w:tcW w:w="0" w:type="auto"/>
            <w:vAlign w:val="center"/>
            <w:hideMark/>
          </w:tcPr>
          <w:p w14:paraId="79A6A38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Geo-based metrics</w:t>
            </w:r>
          </w:p>
        </w:tc>
        <w:tc>
          <w:tcPr>
            <w:tcW w:w="0" w:type="auto"/>
            <w:vAlign w:val="center"/>
            <w:hideMark/>
          </w:tcPr>
          <w:p w14:paraId="08DC263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Maps, stacked bars</w:t>
            </w:r>
          </w:p>
        </w:tc>
      </w:tr>
      <w:tr w:rsidR="0024379C" w:rsidRPr="0024379C" w14:paraId="0C301255" w14:textId="77777777" w:rsidTr="0024379C">
        <w:trPr>
          <w:tblCellSpacing w:w="15" w:type="dxa"/>
        </w:trPr>
        <w:tc>
          <w:tcPr>
            <w:tcW w:w="0" w:type="auto"/>
            <w:vAlign w:val="center"/>
            <w:hideMark/>
          </w:tcPr>
          <w:p w14:paraId="4BD0986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5. </w:t>
            </w:r>
            <w:r w:rsidRPr="0024379C">
              <w:rPr>
                <w:rFonts w:ascii="Times New Roman" w:eastAsia="Times New Roman" w:hAnsi="Times New Roman" w:cs="Times New Roman"/>
                <w:b/>
                <w:bCs/>
                <w:sz w:val="24"/>
                <w:szCs w:val="24"/>
              </w:rPr>
              <w:t>Product Lifecycle / Seasonal Trends</w:t>
            </w:r>
          </w:p>
        </w:tc>
        <w:tc>
          <w:tcPr>
            <w:tcW w:w="0" w:type="auto"/>
            <w:vAlign w:val="center"/>
            <w:hideMark/>
          </w:tcPr>
          <w:p w14:paraId="1C73643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cycle visualization</w:t>
            </w:r>
          </w:p>
        </w:tc>
        <w:tc>
          <w:tcPr>
            <w:tcW w:w="0" w:type="auto"/>
            <w:vAlign w:val="center"/>
            <w:hideMark/>
          </w:tcPr>
          <w:p w14:paraId="11D7504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Time series, Gantt charts, heat calendars</w:t>
            </w:r>
          </w:p>
        </w:tc>
      </w:tr>
    </w:tbl>
    <w:p w14:paraId="2B3C0C7D"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5007AC">
          <v:rect id="_x0000_i1387" style="width:0;height:1.5pt" o:hralign="center" o:hrstd="t" o:hr="t" fillcolor="#a0a0a0" stroked="f"/>
        </w:pict>
      </w:r>
    </w:p>
    <w:p w14:paraId="39B7E76F" w14:textId="1F967BDF"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Main KPIs to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4288"/>
      </w:tblGrid>
      <w:tr w:rsidR="0024379C" w:rsidRPr="0024379C" w14:paraId="52F1E749" w14:textId="77777777" w:rsidTr="0024379C">
        <w:trPr>
          <w:tblHeader/>
          <w:tblCellSpacing w:w="15" w:type="dxa"/>
        </w:trPr>
        <w:tc>
          <w:tcPr>
            <w:tcW w:w="0" w:type="auto"/>
            <w:vAlign w:val="center"/>
            <w:hideMark/>
          </w:tcPr>
          <w:p w14:paraId="5F3666DD" w14:textId="2CCBC021" w:rsidR="0024379C" w:rsidRPr="0024379C" w:rsidRDefault="004838EA" w:rsidP="007577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24379C" w:rsidRPr="0024379C">
              <w:rPr>
                <w:rFonts w:ascii="Times New Roman" w:eastAsia="Times New Roman" w:hAnsi="Times New Roman" w:cs="Times New Roman"/>
                <w:b/>
                <w:bCs/>
                <w:sz w:val="24"/>
                <w:szCs w:val="24"/>
              </w:rPr>
              <w:t>KPI</w:t>
            </w:r>
            <w:ins w:id="1" w:author="Microsoft Word" w:date="2025-06-24T15:13:00Z" w16du:dateUtc="2025-06-24T09:43:00Z">
              <w:r w:rsidR="007577B8">
                <w:rPr>
                  <w:rFonts w:ascii="Times New Roman" w:eastAsia="Times New Roman" w:hAnsi="Times New Roman" w:cs="Times New Roman"/>
                  <w:b/>
                  <w:bCs/>
                  <w:sz w:val="24"/>
                  <w:szCs w:val="24"/>
                </w:rPr>
                <w:t xml:space="preserve">            </w:t>
              </w:r>
            </w:ins>
          </w:p>
        </w:tc>
        <w:tc>
          <w:tcPr>
            <w:tcW w:w="0" w:type="auto"/>
            <w:vAlign w:val="center"/>
            <w:hideMark/>
          </w:tcPr>
          <w:p w14:paraId="45150872" w14:textId="22E0AF08" w:rsidR="0024379C" w:rsidRPr="0024379C" w:rsidRDefault="007577B8" w:rsidP="007577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24379C" w:rsidRPr="0024379C">
              <w:rPr>
                <w:rFonts w:ascii="Times New Roman" w:eastAsia="Times New Roman" w:hAnsi="Times New Roman" w:cs="Times New Roman"/>
                <w:b/>
                <w:bCs/>
                <w:sz w:val="24"/>
                <w:szCs w:val="24"/>
              </w:rPr>
              <w:t>Description</w:t>
            </w:r>
          </w:p>
        </w:tc>
      </w:tr>
      <w:tr w:rsidR="0024379C" w:rsidRPr="0024379C" w14:paraId="1D6F4344" w14:textId="77777777" w:rsidTr="0024379C">
        <w:trPr>
          <w:tblCellSpacing w:w="15" w:type="dxa"/>
        </w:trPr>
        <w:tc>
          <w:tcPr>
            <w:tcW w:w="0" w:type="auto"/>
            <w:vAlign w:val="center"/>
            <w:hideMark/>
          </w:tcPr>
          <w:p w14:paraId="2542CE9D" w14:textId="6B1AD13B"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Top 10 Selling Products</w:t>
            </w:r>
          </w:p>
        </w:tc>
        <w:tc>
          <w:tcPr>
            <w:tcW w:w="0" w:type="auto"/>
            <w:vAlign w:val="center"/>
            <w:hideMark/>
          </w:tcPr>
          <w:p w14:paraId="0EFD108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By volume or revenue</w:t>
            </w:r>
          </w:p>
        </w:tc>
      </w:tr>
      <w:tr w:rsidR="0024379C" w:rsidRPr="0024379C" w14:paraId="48737EA6" w14:textId="77777777" w:rsidTr="0024379C">
        <w:trPr>
          <w:tblCellSpacing w:w="15" w:type="dxa"/>
        </w:trPr>
        <w:tc>
          <w:tcPr>
            <w:tcW w:w="0" w:type="auto"/>
            <w:vAlign w:val="center"/>
            <w:hideMark/>
          </w:tcPr>
          <w:p w14:paraId="50743ABB" w14:textId="7ED9BF9D"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Trending Keywords</w:t>
            </w:r>
          </w:p>
        </w:tc>
        <w:tc>
          <w:tcPr>
            <w:tcW w:w="0" w:type="auto"/>
            <w:vAlign w:val="center"/>
            <w:hideMark/>
          </w:tcPr>
          <w:p w14:paraId="15FDE629"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From social media or Google Trends</w:t>
            </w:r>
          </w:p>
        </w:tc>
      </w:tr>
      <w:tr w:rsidR="0024379C" w:rsidRPr="0024379C" w14:paraId="694AF526" w14:textId="77777777" w:rsidTr="0024379C">
        <w:trPr>
          <w:tblCellSpacing w:w="15" w:type="dxa"/>
        </w:trPr>
        <w:tc>
          <w:tcPr>
            <w:tcW w:w="0" w:type="auto"/>
            <w:vAlign w:val="center"/>
            <w:hideMark/>
          </w:tcPr>
          <w:p w14:paraId="11CE7249" w14:textId="0298DB8E"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Average Review Rating</w:t>
            </w:r>
          </w:p>
        </w:tc>
        <w:tc>
          <w:tcPr>
            <w:tcW w:w="0" w:type="auto"/>
            <w:vAlign w:val="center"/>
            <w:hideMark/>
          </w:tcPr>
          <w:p w14:paraId="3803150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By product or category</w:t>
            </w:r>
          </w:p>
        </w:tc>
      </w:tr>
      <w:tr w:rsidR="0024379C" w:rsidRPr="0024379C" w14:paraId="2BE369B8" w14:textId="77777777" w:rsidTr="0024379C">
        <w:trPr>
          <w:tblCellSpacing w:w="15" w:type="dxa"/>
        </w:trPr>
        <w:tc>
          <w:tcPr>
            <w:tcW w:w="0" w:type="auto"/>
            <w:vAlign w:val="center"/>
            <w:hideMark/>
          </w:tcPr>
          <w:p w14:paraId="7BABAECF" w14:textId="3D2B9141"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Sentiment Score</w:t>
            </w:r>
          </w:p>
        </w:tc>
        <w:tc>
          <w:tcPr>
            <w:tcW w:w="0" w:type="auto"/>
            <w:vAlign w:val="center"/>
            <w:hideMark/>
          </w:tcPr>
          <w:p w14:paraId="045E2CA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Calculated from text reviews or social posts</w:t>
            </w:r>
          </w:p>
        </w:tc>
      </w:tr>
      <w:tr w:rsidR="0024379C" w:rsidRPr="0024379C" w14:paraId="505C2380" w14:textId="77777777" w:rsidTr="0024379C">
        <w:trPr>
          <w:tblCellSpacing w:w="15" w:type="dxa"/>
        </w:trPr>
        <w:tc>
          <w:tcPr>
            <w:tcW w:w="0" w:type="auto"/>
            <w:vAlign w:val="center"/>
            <w:hideMark/>
          </w:tcPr>
          <w:p w14:paraId="4E5B7F06" w14:textId="4B704D12"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Repeat Purchase Rate</w:t>
            </w:r>
          </w:p>
        </w:tc>
        <w:tc>
          <w:tcPr>
            <w:tcW w:w="0" w:type="auto"/>
            <w:vAlign w:val="center"/>
            <w:hideMark/>
          </w:tcPr>
          <w:p w14:paraId="2724F87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Loyalty indicator</w:t>
            </w:r>
          </w:p>
        </w:tc>
      </w:tr>
      <w:tr w:rsidR="0024379C" w:rsidRPr="0024379C" w14:paraId="2F994477" w14:textId="77777777" w:rsidTr="0024379C">
        <w:trPr>
          <w:tblCellSpacing w:w="15" w:type="dxa"/>
        </w:trPr>
        <w:tc>
          <w:tcPr>
            <w:tcW w:w="0" w:type="auto"/>
            <w:vAlign w:val="center"/>
            <w:hideMark/>
          </w:tcPr>
          <w:p w14:paraId="79CAC987" w14:textId="2E498FF2"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Regional Sales</w:t>
            </w:r>
          </w:p>
        </w:tc>
        <w:tc>
          <w:tcPr>
            <w:tcW w:w="0" w:type="auto"/>
            <w:vAlign w:val="center"/>
            <w:hideMark/>
          </w:tcPr>
          <w:p w14:paraId="73A22CB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by city/state/country</w:t>
            </w:r>
          </w:p>
        </w:tc>
      </w:tr>
      <w:tr w:rsidR="0024379C" w:rsidRPr="0024379C" w14:paraId="11E7921F" w14:textId="77777777" w:rsidTr="0024379C">
        <w:trPr>
          <w:tblCellSpacing w:w="15" w:type="dxa"/>
        </w:trPr>
        <w:tc>
          <w:tcPr>
            <w:tcW w:w="0" w:type="auto"/>
            <w:vAlign w:val="center"/>
            <w:hideMark/>
          </w:tcPr>
          <w:p w14:paraId="25E44BB2" w14:textId="5723F9AD"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Consumer Demographics</w:t>
            </w:r>
          </w:p>
        </w:tc>
        <w:tc>
          <w:tcPr>
            <w:tcW w:w="0" w:type="auto"/>
            <w:vAlign w:val="center"/>
            <w:hideMark/>
          </w:tcPr>
          <w:p w14:paraId="4238A39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Breakdown by age, gender, or location</w:t>
            </w:r>
          </w:p>
        </w:tc>
      </w:tr>
      <w:tr w:rsidR="0024379C" w:rsidRPr="0024379C" w14:paraId="562759EF" w14:textId="77777777" w:rsidTr="0024379C">
        <w:trPr>
          <w:tblCellSpacing w:w="15" w:type="dxa"/>
        </w:trPr>
        <w:tc>
          <w:tcPr>
            <w:tcW w:w="0" w:type="auto"/>
            <w:vAlign w:val="center"/>
            <w:hideMark/>
          </w:tcPr>
          <w:p w14:paraId="7BDD7BAF" w14:textId="1A2E359F"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Monthly Sales Trends</w:t>
            </w:r>
          </w:p>
        </w:tc>
        <w:tc>
          <w:tcPr>
            <w:tcW w:w="0" w:type="auto"/>
            <w:vAlign w:val="center"/>
            <w:hideMark/>
          </w:tcPr>
          <w:p w14:paraId="7ADEF34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Seasonality patterns</w:t>
            </w:r>
          </w:p>
        </w:tc>
      </w:tr>
    </w:tbl>
    <w:p w14:paraId="3EB204C2"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43143F">
          <v:rect id="_x0000_i1388" style="width:0;height:1.5pt" o:hralign="center" o:hrstd="t" o:hr="t" fillcolor="#a0a0a0" stroked="f"/>
        </w:pict>
      </w:r>
    </w:p>
    <w:p w14:paraId="4E6D65A3" w14:textId="1A3AD8EC" w:rsidR="0024379C" w:rsidRPr="0024379C" w:rsidRDefault="004838EA" w:rsidP="0024379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Segoe UI Emoji" w:eastAsia="Times New Roman" w:hAnsi="Segoe UI Emoji" w:cs="Segoe UI Emoji"/>
          <w:b/>
          <w:bCs/>
          <w:sz w:val="27"/>
          <w:szCs w:val="27"/>
        </w:rPr>
        <w:br/>
      </w:r>
      <w:r w:rsidR="0024379C" w:rsidRPr="0024379C">
        <w:rPr>
          <w:rFonts w:ascii="Times New Roman" w:eastAsia="Times New Roman" w:hAnsi="Times New Roman" w:cs="Times New Roman"/>
          <w:b/>
          <w:bCs/>
          <w:sz w:val="27"/>
          <w:szCs w:val="27"/>
        </w:rPr>
        <w:t xml:space="preserve"> Dashboard Layout Sample</w:t>
      </w:r>
    </w:p>
    <w:p w14:paraId="55E0EBEA"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pgsql</w:t>
      </w:r>
    </w:p>
    <w:p w14:paraId="30C757B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CopyEdit</w:t>
      </w:r>
    </w:p>
    <w:p w14:paraId="6A7CA394"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4A9C430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                  NAVIGATING COSMETIC TRENDS            |</w:t>
      </w:r>
    </w:p>
    <w:p w14:paraId="67C42A59"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6B998B1F"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 Filter Panel: [Category] [Region] [Date Range] [Gender]|</w:t>
      </w:r>
    </w:p>
    <w:p w14:paraId="7C7B089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17056B17"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 Sales &amp; Trend Line | Top Products | Keyword Word Cloud |</w:t>
      </w:r>
    </w:p>
    <w:p w14:paraId="45EA09ED"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3E8BA842"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 Sentiment vs Sales | Demographics | Geo Map             |</w:t>
      </w:r>
    </w:p>
    <w:p w14:paraId="0EC2B9AE"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5F5A098C"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 Seasonal Trends    | Product Tier | Review Breakdown    |</w:t>
      </w:r>
    </w:p>
    <w:p w14:paraId="1C2D28B0"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0B7E9FD6"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C88A9">
          <v:rect id="_x0000_i1389" style="width:0;height:1.5pt" o:hralign="center" o:hrstd="t" o:hr="t" fillcolor="#a0a0a0" stroked="f"/>
        </w:pict>
      </w:r>
    </w:p>
    <w:p w14:paraId="13C69B8D" w14:textId="11218918"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Visual Components &amp; 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881"/>
      </w:tblGrid>
      <w:tr w:rsidR="0024379C" w:rsidRPr="0024379C" w14:paraId="0C8A7903" w14:textId="77777777" w:rsidTr="0024379C">
        <w:trPr>
          <w:tblHeader/>
          <w:tblCellSpacing w:w="15" w:type="dxa"/>
        </w:trPr>
        <w:tc>
          <w:tcPr>
            <w:tcW w:w="0" w:type="auto"/>
            <w:vAlign w:val="center"/>
            <w:hideMark/>
          </w:tcPr>
          <w:p w14:paraId="454A3CA6"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Chart Type</w:t>
            </w:r>
          </w:p>
        </w:tc>
        <w:tc>
          <w:tcPr>
            <w:tcW w:w="0" w:type="auto"/>
            <w:vAlign w:val="center"/>
            <w:hideMark/>
          </w:tcPr>
          <w:p w14:paraId="4C0590A2"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Use Case</w:t>
            </w:r>
          </w:p>
        </w:tc>
      </w:tr>
      <w:tr w:rsidR="0024379C" w:rsidRPr="0024379C" w14:paraId="58E57D90" w14:textId="77777777" w:rsidTr="0024379C">
        <w:trPr>
          <w:tblCellSpacing w:w="15" w:type="dxa"/>
        </w:trPr>
        <w:tc>
          <w:tcPr>
            <w:tcW w:w="0" w:type="auto"/>
            <w:vAlign w:val="center"/>
            <w:hideMark/>
          </w:tcPr>
          <w:p w14:paraId="3751199E" w14:textId="4E950D39"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Line Chart</w:t>
            </w:r>
          </w:p>
        </w:tc>
        <w:tc>
          <w:tcPr>
            <w:tcW w:w="0" w:type="auto"/>
            <w:vAlign w:val="center"/>
            <w:hideMark/>
          </w:tcPr>
          <w:p w14:paraId="3D509EB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Product sales over time</w:t>
            </w:r>
          </w:p>
        </w:tc>
      </w:tr>
      <w:tr w:rsidR="0024379C" w:rsidRPr="0024379C" w14:paraId="56DC2AC0" w14:textId="77777777" w:rsidTr="0024379C">
        <w:trPr>
          <w:tblCellSpacing w:w="15" w:type="dxa"/>
        </w:trPr>
        <w:tc>
          <w:tcPr>
            <w:tcW w:w="0" w:type="auto"/>
            <w:vAlign w:val="center"/>
            <w:hideMark/>
          </w:tcPr>
          <w:p w14:paraId="770EE828" w14:textId="472923B1"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Bar Chart</w:t>
            </w:r>
          </w:p>
        </w:tc>
        <w:tc>
          <w:tcPr>
            <w:tcW w:w="0" w:type="auto"/>
            <w:vAlign w:val="center"/>
            <w:hideMark/>
          </w:tcPr>
          <w:p w14:paraId="11ED477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Top categories or SKUs</w:t>
            </w:r>
          </w:p>
        </w:tc>
      </w:tr>
      <w:tr w:rsidR="0024379C" w:rsidRPr="0024379C" w14:paraId="55956C13" w14:textId="77777777" w:rsidTr="0024379C">
        <w:trPr>
          <w:tblCellSpacing w:w="15" w:type="dxa"/>
        </w:trPr>
        <w:tc>
          <w:tcPr>
            <w:tcW w:w="0" w:type="auto"/>
            <w:vAlign w:val="center"/>
            <w:hideMark/>
          </w:tcPr>
          <w:p w14:paraId="5760E542" w14:textId="104B0AEE"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Map</w:t>
            </w:r>
          </w:p>
        </w:tc>
        <w:tc>
          <w:tcPr>
            <w:tcW w:w="0" w:type="auto"/>
            <w:vAlign w:val="center"/>
            <w:hideMark/>
          </w:tcPr>
          <w:p w14:paraId="3B48093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by location</w:t>
            </w:r>
          </w:p>
        </w:tc>
      </w:tr>
      <w:tr w:rsidR="0024379C" w:rsidRPr="0024379C" w14:paraId="6EEC8036" w14:textId="77777777" w:rsidTr="0024379C">
        <w:trPr>
          <w:tblCellSpacing w:w="15" w:type="dxa"/>
        </w:trPr>
        <w:tc>
          <w:tcPr>
            <w:tcW w:w="0" w:type="auto"/>
            <w:vAlign w:val="center"/>
            <w:hideMark/>
          </w:tcPr>
          <w:p w14:paraId="605FF57C" w14:textId="29EF06D5"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Word Cloud</w:t>
            </w:r>
          </w:p>
        </w:tc>
        <w:tc>
          <w:tcPr>
            <w:tcW w:w="0" w:type="auto"/>
            <w:vAlign w:val="center"/>
            <w:hideMark/>
          </w:tcPr>
          <w:p w14:paraId="5C59750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Trending keywords in reviews or social</w:t>
            </w:r>
          </w:p>
        </w:tc>
      </w:tr>
      <w:tr w:rsidR="0024379C" w:rsidRPr="0024379C" w14:paraId="009CC83B" w14:textId="77777777" w:rsidTr="0024379C">
        <w:trPr>
          <w:tblCellSpacing w:w="15" w:type="dxa"/>
        </w:trPr>
        <w:tc>
          <w:tcPr>
            <w:tcW w:w="0" w:type="auto"/>
            <w:vAlign w:val="center"/>
            <w:hideMark/>
          </w:tcPr>
          <w:p w14:paraId="01FF8790" w14:textId="51E5DFF6"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Scatter Plot</w:t>
            </w:r>
          </w:p>
        </w:tc>
        <w:tc>
          <w:tcPr>
            <w:tcW w:w="0" w:type="auto"/>
            <w:vAlign w:val="center"/>
            <w:hideMark/>
          </w:tcPr>
          <w:p w14:paraId="4300612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Sentiment score vs. revenue</w:t>
            </w:r>
          </w:p>
        </w:tc>
      </w:tr>
      <w:tr w:rsidR="0024379C" w:rsidRPr="0024379C" w14:paraId="5A39BA65" w14:textId="77777777" w:rsidTr="0024379C">
        <w:trPr>
          <w:tblCellSpacing w:w="15" w:type="dxa"/>
        </w:trPr>
        <w:tc>
          <w:tcPr>
            <w:tcW w:w="0" w:type="auto"/>
            <w:vAlign w:val="center"/>
            <w:hideMark/>
          </w:tcPr>
          <w:p w14:paraId="19BA317D" w14:textId="7ACDBE40"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Treemap</w:t>
            </w:r>
          </w:p>
        </w:tc>
        <w:tc>
          <w:tcPr>
            <w:tcW w:w="0" w:type="auto"/>
            <w:vAlign w:val="center"/>
            <w:hideMark/>
          </w:tcPr>
          <w:p w14:paraId="170948C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Consumer distribution by segment</w:t>
            </w:r>
          </w:p>
        </w:tc>
      </w:tr>
      <w:tr w:rsidR="0024379C" w:rsidRPr="0024379C" w14:paraId="0A2AC2B4" w14:textId="77777777" w:rsidTr="0024379C">
        <w:trPr>
          <w:tblCellSpacing w:w="15" w:type="dxa"/>
        </w:trPr>
        <w:tc>
          <w:tcPr>
            <w:tcW w:w="0" w:type="auto"/>
            <w:vAlign w:val="center"/>
            <w:hideMark/>
          </w:tcPr>
          <w:p w14:paraId="73B08A72" w14:textId="42088DF1"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Dual-Axis Chart</w:t>
            </w:r>
          </w:p>
        </w:tc>
        <w:tc>
          <w:tcPr>
            <w:tcW w:w="0" w:type="auto"/>
            <w:vAlign w:val="center"/>
            <w:hideMark/>
          </w:tcPr>
          <w:p w14:paraId="56BC202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&amp; sentiment overlay</w:t>
            </w:r>
          </w:p>
        </w:tc>
      </w:tr>
      <w:tr w:rsidR="0024379C" w:rsidRPr="0024379C" w14:paraId="290F969A" w14:textId="77777777" w:rsidTr="0024379C">
        <w:trPr>
          <w:tblCellSpacing w:w="15" w:type="dxa"/>
        </w:trPr>
        <w:tc>
          <w:tcPr>
            <w:tcW w:w="0" w:type="auto"/>
            <w:vAlign w:val="center"/>
            <w:hideMark/>
          </w:tcPr>
          <w:p w14:paraId="257C25E5" w14:textId="5D3A3795"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w:t>
            </w:r>
            <w:r w:rsidRPr="0024379C">
              <w:rPr>
                <w:rFonts w:ascii="Times New Roman" w:eastAsia="Times New Roman" w:hAnsi="Times New Roman" w:cs="Times New Roman"/>
                <w:b/>
                <w:bCs/>
                <w:sz w:val="24"/>
                <w:szCs w:val="24"/>
              </w:rPr>
              <w:t>Heatmap Calendar</w:t>
            </w:r>
          </w:p>
        </w:tc>
        <w:tc>
          <w:tcPr>
            <w:tcW w:w="0" w:type="auto"/>
            <w:vAlign w:val="center"/>
            <w:hideMark/>
          </w:tcPr>
          <w:p w14:paraId="26C6860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Daily/weekly demand trends</w:t>
            </w:r>
          </w:p>
        </w:tc>
      </w:tr>
    </w:tbl>
    <w:p w14:paraId="56115B4D"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C371B7">
          <v:rect id="_x0000_i1390" style="width:0;height:1.5pt" o:hralign="center" o:hrstd="t" o:hr="t" fillcolor="#a0a0a0" stroked="f"/>
        </w:pict>
      </w:r>
    </w:p>
    <w:p w14:paraId="72E86C24" w14:textId="6FF380FA"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Filters &amp; Interactivity</w:t>
      </w:r>
    </w:p>
    <w:p w14:paraId="598992BE" w14:textId="77777777" w:rsidR="0024379C" w:rsidRPr="0024379C" w:rsidRDefault="0024379C" w:rsidP="009265E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Filters</w:t>
      </w:r>
      <w:r w:rsidRPr="0024379C">
        <w:rPr>
          <w:rFonts w:ascii="Times New Roman" w:eastAsia="Times New Roman" w:hAnsi="Times New Roman" w:cs="Times New Roman"/>
          <w:sz w:val="24"/>
          <w:szCs w:val="24"/>
        </w:rPr>
        <w:t>: Product Category, Region, Age Group, Date Range, Channel (Online/Offline)</w:t>
      </w:r>
    </w:p>
    <w:p w14:paraId="0DCF71FF" w14:textId="77777777" w:rsidR="0024379C" w:rsidRPr="0024379C" w:rsidRDefault="0024379C" w:rsidP="009265E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Interactivity</w:t>
      </w:r>
      <w:r w:rsidRPr="0024379C">
        <w:rPr>
          <w:rFonts w:ascii="Times New Roman" w:eastAsia="Times New Roman" w:hAnsi="Times New Roman" w:cs="Times New Roman"/>
          <w:sz w:val="24"/>
          <w:szCs w:val="24"/>
        </w:rPr>
        <w:t>:</w:t>
      </w:r>
    </w:p>
    <w:p w14:paraId="6A54F77C" w14:textId="77777777" w:rsidR="0024379C" w:rsidRPr="0024379C" w:rsidRDefault="0024379C" w:rsidP="009265E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Click on a product to drill down into its sentiment, reviews, and trend line</w:t>
      </w:r>
    </w:p>
    <w:p w14:paraId="58A7448F" w14:textId="77777777" w:rsidR="0024379C" w:rsidRPr="0024379C" w:rsidRDefault="0024379C" w:rsidP="009265E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Hover for tooltips (show price, volume, sentiment score)</w:t>
      </w:r>
    </w:p>
    <w:p w14:paraId="23FE0D19" w14:textId="77777777" w:rsidR="0024379C" w:rsidRPr="0024379C" w:rsidRDefault="0024379C" w:rsidP="009265E2">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highlighters to compare two products or regions side by side</w:t>
      </w:r>
    </w:p>
    <w:p w14:paraId="6449482E"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EE6DC6">
          <v:rect id="_x0000_i1391" style="width:0;height:1.5pt" o:hralign="center" o:hrstd="t" o:hr="t" fillcolor="#a0a0a0" stroked="f"/>
        </w:pict>
      </w:r>
    </w:p>
    <w:p w14:paraId="6A62ED37" w14:textId="674214E4"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Best Practices for Cosmetics Dashboards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5"/>
        <w:gridCol w:w="3814"/>
      </w:tblGrid>
      <w:tr w:rsidR="0024379C" w:rsidRPr="0024379C" w14:paraId="75F8C68C" w14:textId="77777777" w:rsidTr="0024379C">
        <w:trPr>
          <w:tblHeader/>
          <w:tblCellSpacing w:w="15" w:type="dxa"/>
        </w:trPr>
        <w:tc>
          <w:tcPr>
            <w:tcW w:w="0" w:type="auto"/>
            <w:vAlign w:val="center"/>
            <w:hideMark/>
          </w:tcPr>
          <w:p w14:paraId="70335562"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Tip</w:t>
            </w:r>
          </w:p>
        </w:tc>
        <w:tc>
          <w:tcPr>
            <w:tcW w:w="0" w:type="auto"/>
            <w:vAlign w:val="center"/>
            <w:hideMark/>
          </w:tcPr>
          <w:p w14:paraId="7C5F7AD9"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Why It Matters</w:t>
            </w:r>
          </w:p>
        </w:tc>
      </w:tr>
      <w:tr w:rsidR="0024379C" w:rsidRPr="0024379C" w14:paraId="4D27D3EE" w14:textId="77777777" w:rsidTr="0024379C">
        <w:trPr>
          <w:tblCellSpacing w:w="15" w:type="dxa"/>
        </w:trPr>
        <w:tc>
          <w:tcPr>
            <w:tcW w:w="0" w:type="auto"/>
            <w:vAlign w:val="center"/>
            <w:hideMark/>
          </w:tcPr>
          <w:p w14:paraId="63E5E27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a </w:t>
            </w:r>
            <w:r w:rsidRPr="0024379C">
              <w:rPr>
                <w:rFonts w:ascii="Times New Roman" w:eastAsia="Times New Roman" w:hAnsi="Times New Roman" w:cs="Times New Roman"/>
                <w:b/>
                <w:bCs/>
                <w:sz w:val="24"/>
                <w:szCs w:val="24"/>
              </w:rPr>
              <w:t>soft color palette</w:t>
            </w:r>
          </w:p>
        </w:tc>
        <w:tc>
          <w:tcPr>
            <w:tcW w:w="0" w:type="auto"/>
            <w:vAlign w:val="center"/>
            <w:hideMark/>
          </w:tcPr>
          <w:p w14:paraId="052DE7F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Align with beauty/health branding</w:t>
            </w:r>
          </w:p>
        </w:tc>
      </w:tr>
      <w:tr w:rsidR="0024379C" w:rsidRPr="0024379C" w14:paraId="4CB6506B" w14:textId="77777777" w:rsidTr="0024379C">
        <w:trPr>
          <w:tblCellSpacing w:w="15" w:type="dxa"/>
        </w:trPr>
        <w:tc>
          <w:tcPr>
            <w:tcW w:w="0" w:type="auto"/>
            <w:vAlign w:val="center"/>
            <w:hideMark/>
          </w:tcPr>
          <w:p w14:paraId="0BFA20F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Keep layout </w:t>
            </w:r>
            <w:r w:rsidRPr="0024379C">
              <w:rPr>
                <w:rFonts w:ascii="Times New Roman" w:eastAsia="Times New Roman" w:hAnsi="Times New Roman" w:cs="Times New Roman"/>
                <w:b/>
                <w:bCs/>
                <w:sz w:val="24"/>
                <w:szCs w:val="24"/>
              </w:rPr>
              <w:t>clean and modern</w:t>
            </w:r>
          </w:p>
        </w:tc>
        <w:tc>
          <w:tcPr>
            <w:tcW w:w="0" w:type="auto"/>
            <w:vAlign w:val="center"/>
            <w:hideMark/>
          </w:tcPr>
          <w:p w14:paraId="15CF4C7F"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Appealing to both execs and marketers</w:t>
            </w:r>
          </w:p>
        </w:tc>
      </w:tr>
      <w:tr w:rsidR="0024379C" w:rsidRPr="0024379C" w14:paraId="1FF88634" w14:textId="77777777" w:rsidTr="0024379C">
        <w:trPr>
          <w:tblCellSpacing w:w="15" w:type="dxa"/>
        </w:trPr>
        <w:tc>
          <w:tcPr>
            <w:tcW w:w="0" w:type="auto"/>
            <w:vAlign w:val="center"/>
            <w:hideMark/>
          </w:tcPr>
          <w:p w14:paraId="0938002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Prioritize </w:t>
            </w:r>
            <w:r w:rsidRPr="0024379C">
              <w:rPr>
                <w:rFonts w:ascii="Times New Roman" w:eastAsia="Times New Roman" w:hAnsi="Times New Roman" w:cs="Times New Roman"/>
                <w:b/>
                <w:bCs/>
                <w:sz w:val="24"/>
                <w:szCs w:val="24"/>
              </w:rPr>
              <w:t>mobile responsiveness</w:t>
            </w:r>
          </w:p>
        </w:tc>
        <w:tc>
          <w:tcPr>
            <w:tcW w:w="0" w:type="auto"/>
            <w:vAlign w:val="center"/>
            <w:hideMark/>
          </w:tcPr>
          <w:p w14:paraId="44698AA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For field or store managers</w:t>
            </w:r>
          </w:p>
        </w:tc>
      </w:tr>
      <w:tr w:rsidR="0024379C" w:rsidRPr="0024379C" w14:paraId="499A17C0" w14:textId="77777777" w:rsidTr="0024379C">
        <w:trPr>
          <w:tblCellSpacing w:w="15" w:type="dxa"/>
        </w:trPr>
        <w:tc>
          <w:tcPr>
            <w:tcW w:w="0" w:type="auto"/>
            <w:vAlign w:val="center"/>
            <w:hideMark/>
          </w:tcPr>
          <w:p w14:paraId="1C413D7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Incorporate </w:t>
            </w:r>
            <w:r w:rsidRPr="0024379C">
              <w:rPr>
                <w:rFonts w:ascii="Times New Roman" w:eastAsia="Times New Roman" w:hAnsi="Times New Roman" w:cs="Times New Roman"/>
                <w:b/>
                <w:bCs/>
                <w:sz w:val="24"/>
                <w:szCs w:val="24"/>
              </w:rPr>
              <w:t>benchmark lines</w:t>
            </w:r>
          </w:p>
        </w:tc>
        <w:tc>
          <w:tcPr>
            <w:tcW w:w="0" w:type="auto"/>
            <w:vAlign w:val="center"/>
            <w:hideMark/>
          </w:tcPr>
          <w:p w14:paraId="0DDF465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For sales or sentiment goals</w:t>
            </w:r>
          </w:p>
        </w:tc>
      </w:tr>
      <w:tr w:rsidR="0024379C" w:rsidRPr="0024379C" w14:paraId="633EA6B2" w14:textId="77777777" w:rsidTr="0024379C">
        <w:trPr>
          <w:tblCellSpacing w:w="15" w:type="dxa"/>
        </w:trPr>
        <w:tc>
          <w:tcPr>
            <w:tcW w:w="0" w:type="auto"/>
            <w:vAlign w:val="center"/>
            <w:hideMark/>
          </w:tcPr>
          <w:p w14:paraId="378DF7A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custom icons/images</w:t>
            </w:r>
            <w:r w:rsidRPr="0024379C">
              <w:rPr>
                <w:rFonts w:ascii="Times New Roman" w:eastAsia="Times New Roman" w:hAnsi="Times New Roman" w:cs="Times New Roman"/>
                <w:sz w:val="24"/>
                <w:szCs w:val="24"/>
              </w:rPr>
              <w:t xml:space="preserve"> (e.g., lipstick, serum)</w:t>
            </w:r>
          </w:p>
        </w:tc>
        <w:tc>
          <w:tcPr>
            <w:tcW w:w="0" w:type="auto"/>
            <w:vAlign w:val="center"/>
            <w:hideMark/>
          </w:tcPr>
          <w:p w14:paraId="5C63299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Improve UI clarity &amp; engagement</w:t>
            </w:r>
          </w:p>
        </w:tc>
      </w:tr>
    </w:tbl>
    <w:p w14:paraId="758DE0A3"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F60045">
          <v:rect id="_x0000_i1392" style="width:0;height:1.5pt" o:hralign="center" o:hrstd="t" o:hr="t" fillcolor="#a0a0a0" stroked="f"/>
        </w:pict>
      </w:r>
    </w:p>
    <w:p w14:paraId="5EEFD595" w14:textId="21CC3EB6"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Publishing &amp; Sharing</w:t>
      </w:r>
      <w:r w:rsidR="00D30072">
        <w:rPr>
          <w:rFonts w:ascii="Times New Roman" w:eastAsia="Times New Roman" w:hAnsi="Times New Roman" w:cs="Times New Roman"/>
          <w:b/>
          <w:bCs/>
          <w:sz w:val="27"/>
          <w:szCs w:val="27"/>
        </w:rPr>
        <w:t>:</w:t>
      </w:r>
    </w:p>
    <w:p w14:paraId="31E1A573" w14:textId="77777777" w:rsidR="0024379C" w:rsidRPr="0024379C" w:rsidRDefault="0024379C" w:rsidP="009265E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Save as </w:t>
      </w:r>
      <w:r w:rsidRPr="0024379C">
        <w:rPr>
          <w:rFonts w:ascii="Courier New" w:eastAsia="Times New Roman" w:hAnsi="Courier New" w:cs="Courier New"/>
          <w:b/>
          <w:bCs/>
          <w:sz w:val="20"/>
          <w:szCs w:val="20"/>
        </w:rPr>
        <w:t>.twbx</w:t>
      </w:r>
      <w:r w:rsidRPr="0024379C">
        <w:rPr>
          <w:rFonts w:ascii="Times New Roman" w:eastAsia="Times New Roman" w:hAnsi="Times New Roman" w:cs="Times New Roman"/>
          <w:b/>
          <w:bCs/>
          <w:sz w:val="24"/>
          <w:szCs w:val="24"/>
        </w:rPr>
        <w:t xml:space="preserve"> packaged workbook</w:t>
      </w:r>
    </w:p>
    <w:p w14:paraId="3894EAF8" w14:textId="77777777" w:rsidR="0024379C" w:rsidRPr="0024379C" w:rsidRDefault="0024379C" w:rsidP="009265E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Publish to </w:t>
      </w:r>
      <w:r w:rsidRPr="0024379C">
        <w:rPr>
          <w:rFonts w:ascii="Times New Roman" w:eastAsia="Times New Roman" w:hAnsi="Times New Roman" w:cs="Times New Roman"/>
          <w:b/>
          <w:bCs/>
          <w:sz w:val="24"/>
          <w:szCs w:val="24"/>
        </w:rPr>
        <w:t>Tableau Cloud / Tableau Server</w:t>
      </w:r>
    </w:p>
    <w:p w14:paraId="4406FCCB" w14:textId="77777777" w:rsidR="0024379C" w:rsidRPr="0024379C" w:rsidRDefault="0024379C" w:rsidP="009265E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Scheduled Extract Refresh</w:t>
      </w:r>
      <w:r w:rsidRPr="0024379C">
        <w:rPr>
          <w:rFonts w:ascii="Times New Roman" w:eastAsia="Times New Roman" w:hAnsi="Times New Roman" w:cs="Times New Roman"/>
          <w:sz w:val="24"/>
          <w:szCs w:val="24"/>
        </w:rPr>
        <w:t xml:space="preserve"> to update regularly</w:t>
      </w:r>
    </w:p>
    <w:p w14:paraId="5B1CC346" w14:textId="77777777" w:rsidR="0024379C" w:rsidRPr="0024379C" w:rsidRDefault="0024379C" w:rsidP="009265E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Create a </w:t>
      </w:r>
      <w:r w:rsidRPr="0024379C">
        <w:rPr>
          <w:rFonts w:ascii="Times New Roman" w:eastAsia="Times New Roman" w:hAnsi="Times New Roman" w:cs="Times New Roman"/>
          <w:b/>
          <w:bCs/>
          <w:sz w:val="24"/>
          <w:szCs w:val="24"/>
        </w:rPr>
        <w:t>Tableau Story</w:t>
      </w:r>
      <w:r w:rsidRPr="0024379C">
        <w:rPr>
          <w:rFonts w:ascii="Times New Roman" w:eastAsia="Times New Roman" w:hAnsi="Times New Roman" w:cs="Times New Roman"/>
          <w:sz w:val="24"/>
          <w:szCs w:val="24"/>
        </w:rPr>
        <w:t xml:space="preserve"> to walk through insights in order (narrative format)</w:t>
      </w:r>
    </w:p>
    <w:p w14:paraId="797C31DD"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7551E0">
          <v:rect id="_x0000_i1393" style="width:0;height:1.5pt" o:hralign="center" o:hrstd="t" o:hr="t" fillcolor="#a0a0a0" stroked="f"/>
        </w:pict>
      </w:r>
    </w:p>
    <w:p w14:paraId="2C91D888" w14:textId="3EB9138C" w:rsidR="0024379C" w:rsidRPr="0024379C" w:rsidRDefault="0024379C" w:rsidP="0024379C">
      <w:pPr>
        <w:spacing w:before="100" w:beforeAutospacing="1" w:after="100" w:afterAutospacing="1" w:line="240" w:lineRule="auto"/>
        <w:outlineLvl w:val="1"/>
        <w:rPr>
          <w:rFonts w:ascii="Times New Roman" w:eastAsia="Times New Roman" w:hAnsi="Times New Roman" w:cs="Times New Roman"/>
          <w:b/>
          <w:bCs/>
          <w:sz w:val="36"/>
          <w:szCs w:val="36"/>
        </w:rPr>
      </w:pPr>
      <w:r w:rsidRPr="0024379C">
        <w:rPr>
          <w:rFonts w:ascii="Times New Roman" w:eastAsia="Times New Roman" w:hAnsi="Times New Roman" w:cs="Times New Roman"/>
          <w:b/>
          <w:bCs/>
          <w:sz w:val="36"/>
          <w:szCs w:val="36"/>
        </w:rPr>
        <w:t xml:space="preserve"> Example Dashboard Scenarios</w:t>
      </w:r>
      <w:r w:rsidR="00D30072">
        <w:rPr>
          <w:rFonts w:ascii="Times New Roman" w:eastAsia="Times New Roman" w:hAnsi="Times New Roman" w:cs="Times New Roman"/>
          <w:b/>
          <w:bCs/>
          <w:sz w:val="36"/>
          <w:szCs w:val="36"/>
        </w:rPr>
        <w:t>:</w:t>
      </w:r>
    </w:p>
    <w:p w14:paraId="722CACF3" w14:textId="77777777" w:rsidR="0024379C" w:rsidRPr="0024379C" w:rsidRDefault="0024379C" w:rsidP="009265E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Product Launch Tracker</w:t>
      </w:r>
      <w:r w:rsidRPr="0024379C">
        <w:rPr>
          <w:rFonts w:ascii="Times New Roman" w:eastAsia="Times New Roman" w:hAnsi="Times New Roman" w:cs="Times New Roman"/>
          <w:sz w:val="24"/>
          <w:szCs w:val="24"/>
        </w:rPr>
        <w:br/>
      </w:r>
      <w:r w:rsidRPr="0024379C">
        <w:rPr>
          <w:rFonts w:ascii="Times New Roman" w:eastAsia="Times New Roman" w:hAnsi="Times New Roman" w:cs="Times New Roman"/>
          <w:i/>
          <w:iCs/>
          <w:sz w:val="24"/>
          <w:szCs w:val="24"/>
        </w:rPr>
        <w:t>Monitor consumer sentiment, early sales, and keyword buzz of a new product launch.</w:t>
      </w:r>
    </w:p>
    <w:p w14:paraId="36F3D46C" w14:textId="77777777" w:rsidR="0024379C" w:rsidRPr="0024379C" w:rsidRDefault="0024379C" w:rsidP="009265E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Consumer Persona Dashboard</w:t>
      </w:r>
      <w:r w:rsidRPr="0024379C">
        <w:rPr>
          <w:rFonts w:ascii="Times New Roman" w:eastAsia="Times New Roman" w:hAnsi="Times New Roman" w:cs="Times New Roman"/>
          <w:sz w:val="24"/>
          <w:szCs w:val="24"/>
        </w:rPr>
        <w:br/>
      </w:r>
      <w:r w:rsidRPr="0024379C">
        <w:rPr>
          <w:rFonts w:ascii="Times New Roman" w:eastAsia="Times New Roman" w:hAnsi="Times New Roman" w:cs="Times New Roman"/>
          <w:i/>
          <w:iCs/>
          <w:sz w:val="24"/>
          <w:szCs w:val="24"/>
        </w:rPr>
        <w:t>Segment and visualize who your customers are (e.g., Gen Z skincare buyers vs. 35+ fragrance buyers).</w:t>
      </w:r>
    </w:p>
    <w:p w14:paraId="43290DAC" w14:textId="77777777" w:rsidR="0024379C" w:rsidRPr="0024379C" w:rsidRDefault="0024379C" w:rsidP="009265E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Category Performance Deep Dive</w:t>
      </w:r>
      <w:r w:rsidRPr="0024379C">
        <w:rPr>
          <w:rFonts w:ascii="Times New Roman" w:eastAsia="Times New Roman" w:hAnsi="Times New Roman" w:cs="Times New Roman"/>
          <w:sz w:val="24"/>
          <w:szCs w:val="24"/>
        </w:rPr>
        <w:br/>
      </w:r>
      <w:r w:rsidRPr="0024379C">
        <w:rPr>
          <w:rFonts w:ascii="Times New Roman" w:eastAsia="Times New Roman" w:hAnsi="Times New Roman" w:cs="Times New Roman"/>
          <w:i/>
          <w:iCs/>
          <w:sz w:val="24"/>
          <w:szCs w:val="24"/>
        </w:rPr>
        <w:t>Drill into makeup, skincare, haircare categories and visualize sales, sentiment, and review velocity.</w:t>
      </w:r>
    </w:p>
    <w:p w14:paraId="18FE628B"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D2CD20">
          <v:rect id="_x0000_i1394" style="width:0;height:1.5pt" o:hralign="center" o:hrstd="t" o:hr="t" fillcolor="#a0a0a0" stroked="f"/>
        </w:pict>
      </w:r>
    </w:p>
    <w:p w14:paraId="721726EA"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Would you like me to generate a </w:t>
      </w:r>
      <w:r w:rsidRPr="0024379C">
        <w:rPr>
          <w:rFonts w:ascii="Times New Roman" w:eastAsia="Times New Roman" w:hAnsi="Times New Roman" w:cs="Times New Roman"/>
          <w:b/>
          <w:bCs/>
          <w:sz w:val="24"/>
          <w:szCs w:val="24"/>
        </w:rPr>
        <w:t>dashboard wireframe</w:t>
      </w:r>
      <w:r w:rsidRPr="0024379C">
        <w:rPr>
          <w:rFonts w:ascii="Times New Roman" w:eastAsia="Times New Roman" w:hAnsi="Times New Roman" w:cs="Times New Roman"/>
          <w:sz w:val="24"/>
          <w:szCs w:val="24"/>
        </w:rPr>
        <w:t xml:space="preserve">, a </w:t>
      </w:r>
      <w:r w:rsidRPr="0024379C">
        <w:rPr>
          <w:rFonts w:ascii="Times New Roman" w:eastAsia="Times New Roman" w:hAnsi="Times New Roman" w:cs="Times New Roman"/>
          <w:b/>
          <w:bCs/>
          <w:sz w:val="24"/>
          <w:szCs w:val="24"/>
        </w:rPr>
        <w:t>sample Tableau workbook (.twbx)</w:t>
      </w:r>
      <w:r w:rsidRPr="0024379C">
        <w:rPr>
          <w:rFonts w:ascii="Times New Roman" w:eastAsia="Times New Roman" w:hAnsi="Times New Roman" w:cs="Times New Roman"/>
          <w:sz w:val="24"/>
          <w:szCs w:val="24"/>
        </w:rPr>
        <w:t xml:space="preserve">, or a </w:t>
      </w:r>
      <w:r w:rsidRPr="0024379C">
        <w:rPr>
          <w:rFonts w:ascii="Times New Roman" w:eastAsia="Times New Roman" w:hAnsi="Times New Roman" w:cs="Times New Roman"/>
          <w:b/>
          <w:bCs/>
          <w:sz w:val="24"/>
          <w:szCs w:val="24"/>
        </w:rPr>
        <w:t>PowerPoint-style dashboard overview template</w:t>
      </w:r>
      <w:r w:rsidRPr="0024379C">
        <w:rPr>
          <w:rFonts w:ascii="Times New Roman" w:eastAsia="Times New Roman" w:hAnsi="Times New Roman" w:cs="Times New Roman"/>
          <w:sz w:val="24"/>
          <w:szCs w:val="24"/>
        </w:rPr>
        <w:t>? Let me know what you'd like to see next!</w:t>
      </w:r>
    </w:p>
    <w:p w14:paraId="6A1EE7DE" w14:textId="47A9CC2F" w:rsidR="0024379C" w:rsidRPr="0024379C" w:rsidRDefault="0024379C" w:rsidP="00763F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Story:</w:t>
      </w:r>
      <w:r w:rsidRPr="0024379C">
        <w:rPr>
          <w:rFonts w:ascii="Times New Roman" w:eastAsia="Times New Roman" w:hAnsi="Times New Roman" w:cs="Times New Roman"/>
          <w:sz w:val="24"/>
          <w:szCs w:val="24"/>
        </w:rPr>
        <w:t xml:space="preserve"> tory in Cosmetic Insights Dashboard Overview Tool: Tableau Purpose: Track cosmetics trends, analyze consumer behavior, and support strategic decision-making using visual analytics.  Dashboard Structure Split your dashboard into 5 key sections (can be tabs or combined): Section Focus Key Visuals 1. Trend Overview Top products &amp; trend growth Line charts, bar charts, word clouds 2. Consumer Insights Demographics &amp; behavior Pie charts, heatmaps, tree maps 3. Sentiment &amp; Reviews Perception analysis Dual axis charts, word cloud, scatter plots 4. Regional Performance Geo-based metrics Maps, stacked bars 5. Product Lifecycle / Seasonal Trends Sales cycle visualization Time series, Gantt charts, heat calendars Main KPIs to Include KPI Description  Top 10 Selling Products By volume or revenue Trending Keywords From social media or Google Trends  Average Review Rating By product or category Sentiment Score Calculated from text reviews or social posts  Repeat Purchase Rate Loyalty indicator  Regional Sales Sales by city/state/country  Consumer Demographics Breakdown by age, gender, or location  Monthly Sales Trends Seasonality patterns  Dashboard Layout Sample pgsql Copy Edit +---------------------------------------------------------+ | NAVIGATING COSMETIC TRENDS | +---------------------------------------------------------+ | Filter Panel: [Category] [Region] [Date Range] [Gender]| +---------------------------------------------------------+ | Sales &amp; Trend Line | Top Products | Keyword Word Cloud | |--------------------|--------------|---------------------| | Sentiment vs Sales | Demographics | Geo Map | |--------------------|--------------|---------------------| | Seasonal Trends | Product Tier | Review Breakdown | +---------------------------------------------------------+ Visual Components &amp; Charts Chart Type Use Case  Line Chart Product sales over time  Bar Chart Top categories or SKUs  Map Sales by location  Word Cloud Trending keywords in reviews or social  Scatter Plot Sentiment score vs. revenue  Treemap Consumer distribution by segment  Dual-Axis Chart Sales &amp; sentiment overlay Heatmap Calendar Daily/weekly demand trends  Filters &amp; Interactivity Filters: Product Category, Region, Age Group, Date Range, Channel (Online/Offline) Interactivity: Click on a product to drill down into its sentiment, reviews, and trend line Hover for tooltips (show price, volume, sentiment score) Use highlighters to compare two products or regions side by side  Best Practices for Cosmetics Dashboards Tip Why It Matters Use a soft color palette Align with beauty/health branding Keep layout clean and modern Appealing to both execs and marketers Prioritize mobile responsiveness For field or store managers Incorporate benchmark lines For sales or sentiment goals Use custom icons/images (e.g., lipstick, serum) Improve UI clarity &amp; engagement  Publishing &amp; Sharing Save as .twbx packaged workbook Publish to Tableau Cloud / Tableau Server Use Scheduled Extract Refresh to update regularly Create a Tableau Story to walk through insights in order (narrative format)  Example Dashboard Scenarios Product Launch Tracker Monitor consumer sentiment, early sales, and keyword buzz of a new product launch. Consumer Persona Dashboard Segment and visualize who your customers are (e.g., Gen Z skincare buyers vs. 35+ fragrance buyers). Category Performance Deep Dive Drill into makeup, skincare, haircare categories and visualize sales, sentiment, and review velocity. Would you like me to generate a dashboard wireframe, a sample Tableau workbook (.twbx), or a PowerPoint-style dashboard overview template? Let me know what you'd like to see next! </w:t>
      </w:r>
    </w:p>
    <w:p w14:paraId="17EDA34C" w14:textId="65A15364" w:rsidR="00CF141F" w:rsidRDefault="00CF141F" w:rsidP="00CF141F">
      <w:pPr>
        <w:spacing w:before="100" w:beforeAutospacing="1" w:after="100" w:afterAutospacing="1" w:line="240" w:lineRule="auto"/>
        <w:rPr>
          <w:rFonts w:ascii="Times New Roman" w:eastAsia="Times New Roman" w:hAnsi="Times New Roman" w:cs="Times New Roman"/>
          <w:sz w:val="24"/>
          <w:szCs w:val="24"/>
        </w:rPr>
      </w:pPr>
    </w:p>
    <w:p w14:paraId="1516F024" w14:textId="77777777" w:rsidR="0024379C" w:rsidRPr="0024379C" w:rsidRDefault="0024379C" w:rsidP="0024379C">
      <w:pPr>
        <w:spacing w:before="100" w:beforeAutospacing="1" w:after="100" w:afterAutospacing="1" w:line="240" w:lineRule="auto"/>
        <w:outlineLvl w:val="1"/>
        <w:rPr>
          <w:rFonts w:ascii="Times New Roman" w:eastAsia="Times New Roman" w:hAnsi="Times New Roman" w:cs="Times New Roman"/>
          <w:b/>
          <w:bCs/>
          <w:sz w:val="36"/>
          <w:szCs w:val="36"/>
        </w:rPr>
      </w:pPr>
      <w:r w:rsidRPr="0024379C">
        <w:rPr>
          <w:rFonts w:ascii="Times New Roman" w:eastAsia="Times New Roman" w:hAnsi="Times New Roman" w:cs="Times New Roman"/>
          <w:b/>
          <w:bCs/>
          <w:sz w:val="36"/>
          <w:szCs w:val="36"/>
        </w:rPr>
        <w:t xml:space="preserve">Tableau Story: </w:t>
      </w:r>
      <w:r w:rsidRPr="0024379C">
        <w:rPr>
          <w:rFonts w:ascii="Times New Roman" w:eastAsia="Times New Roman" w:hAnsi="Times New Roman" w:cs="Times New Roman"/>
          <w:b/>
          <w:bCs/>
          <w:i/>
          <w:iCs/>
          <w:sz w:val="36"/>
          <w:szCs w:val="36"/>
        </w:rPr>
        <w:t>Navigating Cosmetic Trends &amp; Consumer Insights</w:t>
      </w:r>
    </w:p>
    <w:p w14:paraId="2C0761BB"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Segoe UI Emoji" w:eastAsia="Times New Roman" w:hAnsi="Segoe UI Emoji" w:cs="Segoe UI Emoji"/>
          <w:b/>
          <w:bCs/>
          <w:sz w:val="27"/>
          <w:szCs w:val="27"/>
        </w:rPr>
        <w:t>🎯</w:t>
      </w:r>
      <w:r w:rsidRPr="0024379C">
        <w:rPr>
          <w:rFonts w:ascii="Times New Roman" w:eastAsia="Times New Roman" w:hAnsi="Times New Roman" w:cs="Times New Roman"/>
          <w:b/>
          <w:bCs/>
          <w:sz w:val="27"/>
          <w:szCs w:val="27"/>
        </w:rPr>
        <w:t xml:space="preserve"> Purpose of the Story</w:t>
      </w:r>
    </w:p>
    <w:p w14:paraId="391223F9" w14:textId="1680766F" w:rsidR="00763F32" w:rsidRDefault="0024379C" w:rsidP="0024379C">
      <w:pPr>
        <w:rPr>
          <w:rFonts w:ascii="Times New Roman" w:eastAsia="Times New Roman" w:hAnsi="Times New Roman" w:cs="Times New Roman"/>
          <w:b/>
          <w:bCs/>
          <w:sz w:val="24"/>
          <w:szCs w:val="24"/>
        </w:rPr>
      </w:pPr>
      <w:r w:rsidRPr="0024379C">
        <w:rPr>
          <w:rFonts w:ascii="Times New Roman" w:eastAsia="Times New Roman" w:hAnsi="Times New Roman" w:cs="Times New Roman"/>
          <w:sz w:val="24"/>
          <w:szCs w:val="24"/>
        </w:rPr>
        <w:t xml:space="preserve">Use Tableau's </w:t>
      </w:r>
      <w:r w:rsidRPr="0024379C">
        <w:rPr>
          <w:rFonts w:ascii="Times New Roman" w:eastAsia="Times New Roman" w:hAnsi="Times New Roman" w:cs="Times New Roman"/>
          <w:b/>
          <w:bCs/>
          <w:sz w:val="24"/>
          <w:szCs w:val="24"/>
        </w:rPr>
        <w:t>Story Points</w:t>
      </w:r>
      <w:r w:rsidRPr="0024379C">
        <w:rPr>
          <w:rFonts w:ascii="Times New Roman" w:eastAsia="Times New Roman" w:hAnsi="Times New Roman" w:cs="Times New Roman"/>
          <w:sz w:val="24"/>
          <w:szCs w:val="24"/>
        </w:rPr>
        <w:t xml:space="preserve"> feature to walk decision-makers through key analytics, from trend tracking to consumer insights, enabling </w:t>
      </w:r>
      <w:r w:rsidRPr="0024379C">
        <w:rPr>
          <w:rFonts w:ascii="Times New Roman" w:eastAsia="Times New Roman" w:hAnsi="Times New Roman" w:cs="Times New Roman"/>
          <w:b/>
          <w:bCs/>
          <w:sz w:val="24"/>
          <w:szCs w:val="24"/>
        </w:rPr>
        <w:t>strategic decisions in product development, marketing, and merchandising</w:t>
      </w:r>
      <w:r w:rsidR="00763F32">
        <w:rPr>
          <w:rFonts w:ascii="Times New Roman" w:eastAsia="Times New Roman" w:hAnsi="Times New Roman" w:cs="Times New Roman"/>
          <w:b/>
          <w:bCs/>
          <w:sz w:val="24"/>
          <w:szCs w:val="24"/>
        </w:rPr>
        <w:t xml:space="preserve">. </w:t>
      </w:r>
      <w:r w:rsidR="00763F32">
        <w:rPr>
          <w:rFonts w:ascii="Times New Roman" w:eastAsia="Times New Roman" w:hAnsi="Times New Roman" w:cs="Times New Roman"/>
          <w:b/>
          <w:bCs/>
          <w:sz w:val="24"/>
          <w:szCs w:val="24"/>
        </w:rPr>
        <w:br/>
      </w:r>
      <w:r w:rsidR="00763F32">
        <w:rPr>
          <w:rFonts w:ascii="Times New Roman" w:eastAsia="Times New Roman" w:hAnsi="Times New Roman" w:cs="Times New Roman"/>
          <w:b/>
          <w:bCs/>
          <w:sz w:val="24"/>
          <w:szCs w:val="24"/>
        </w:rPr>
        <w:br/>
      </w:r>
      <w:r w:rsidR="00763F32" w:rsidRPr="00763F32">
        <w:rPr>
          <w:rFonts w:ascii="Times New Roman" w:eastAsia="Times New Roman" w:hAnsi="Times New Roman" w:cs="Times New Roman"/>
          <w:b/>
          <w:bCs/>
          <w:sz w:val="36"/>
          <w:szCs w:val="36"/>
        </w:rPr>
        <w:t>7.Story</w:t>
      </w:r>
      <w:r w:rsidR="00763F32">
        <w:rPr>
          <w:rFonts w:ascii="Times New Roman" w:eastAsia="Times New Roman" w:hAnsi="Times New Roman" w:cs="Times New Roman"/>
          <w:b/>
          <w:bCs/>
          <w:sz w:val="36"/>
          <w:szCs w:val="36"/>
        </w:rPr>
        <w:t>:</w:t>
      </w:r>
    </w:p>
    <w:p w14:paraId="2C33DA81" w14:textId="338E8A3C"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Story Point 1: Executive Summary</w:t>
      </w:r>
    </w:p>
    <w:p w14:paraId="5C52589C"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Provide a snapshot of key performance indicators.</w:t>
      </w:r>
    </w:p>
    <w:p w14:paraId="5E1E3907"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487EB203" w14:textId="77777777" w:rsidR="0024379C" w:rsidRPr="0024379C" w:rsidRDefault="0024379C" w:rsidP="009265E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Top-selling products this quarter</w:t>
      </w:r>
    </w:p>
    <w:p w14:paraId="3F7FE938" w14:textId="77777777" w:rsidR="0024379C" w:rsidRPr="0024379C" w:rsidRDefault="0024379C" w:rsidP="009265E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Emerging keywords in beauty trends (e.g., "clean beauty", "SPF serum")</w:t>
      </w:r>
    </w:p>
    <w:p w14:paraId="2922D1CD" w14:textId="77777777" w:rsidR="0024379C" w:rsidRPr="0024379C" w:rsidRDefault="0024379C" w:rsidP="009265E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High-level demographic breakdown</w:t>
      </w:r>
    </w:p>
    <w:p w14:paraId="37D771C0" w14:textId="77777777" w:rsidR="0024379C" w:rsidRPr="0024379C" w:rsidRDefault="0024379C" w:rsidP="009265E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YoY growth %</w:t>
      </w:r>
    </w:p>
    <w:p w14:paraId="5F33A924" w14:textId="77777777" w:rsidR="0024379C" w:rsidRPr="0024379C" w:rsidRDefault="0024379C" w:rsidP="009265E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Consumer sentiment overview (positive/neutral/negative)</w:t>
      </w:r>
    </w:p>
    <w:p w14:paraId="5BECB47A" w14:textId="30B6A3B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22D48377" w14:textId="77777777" w:rsidR="0024379C" w:rsidRPr="0024379C" w:rsidRDefault="0024379C" w:rsidP="009265E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KPI summary tiles</w:t>
      </w:r>
    </w:p>
    <w:p w14:paraId="4DC42939" w14:textId="77777777" w:rsidR="0024379C" w:rsidRPr="0024379C" w:rsidRDefault="0024379C" w:rsidP="009265E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Bar chart (top 5 products)</w:t>
      </w:r>
    </w:p>
    <w:p w14:paraId="796E4400" w14:textId="77777777" w:rsidR="0024379C" w:rsidRPr="0024379C" w:rsidRDefault="0024379C" w:rsidP="009265E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Word cloud (trending terms)</w:t>
      </w:r>
    </w:p>
    <w:p w14:paraId="16339B1B"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ED52A0">
          <v:rect id="_x0000_i1395" style="width:0;height:1.5pt" o:hralign="center" o:hrstd="t" o:hr="t" fillcolor="#a0a0a0" stroked="f"/>
        </w:pict>
      </w:r>
    </w:p>
    <w:p w14:paraId="54D20BE3" w14:textId="2468B525"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Story Point 2: Trend Overview</w:t>
      </w:r>
    </w:p>
    <w:p w14:paraId="191EDC55"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Highlight what's trending in cosmetics and what’s losing traction.</w:t>
      </w:r>
    </w:p>
    <w:p w14:paraId="4FF76CB0"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62118489" w14:textId="77777777" w:rsidR="0024379C" w:rsidRPr="0024379C" w:rsidRDefault="0024379C" w:rsidP="009265E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Category performance over time (e.g., skincare rising, fragrance declining)</w:t>
      </w:r>
    </w:p>
    <w:p w14:paraId="55166B7D" w14:textId="77777777" w:rsidR="0024379C" w:rsidRPr="0024379C" w:rsidRDefault="0024379C" w:rsidP="009265E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trend by product category</w:t>
      </w:r>
    </w:p>
    <w:p w14:paraId="58266D94" w14:textId="77777777" w:rsidR="0024379C" w:rsidRPr="0024379C" w:rsidRDefault="0024379C" w:rsidP="009265E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Google Trends/social mentions aligned with sales</w:t>
      </w:r>
    </w:p>
    <w:p w14:paraId="5546B86E" w14:textId="5FFA205C"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151E42DC" w14:textId="77777777" w:rsidR="0024379C" w:rsidRPr="0024379C" w:rsidRDefault="0024379C" w:rsidP="009265E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Line chart (category trends over time)</w:t>
      </w:r>
    </w:p>
    <w:p w14:paraId="44F79ECE" w14:textId="77777777" w:rsidR="0024379C" w:rsidRPr="0024379C" w:rsidRDefault="0024379C" w:rsidP="009265E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Area chart (product popularity)</w:t>
      </w:r>
    </w:p>
    <w:p w14:paraId="6A94171B" w14:textId="77777777" w:rsidR="0024379C" w:rsidRPr="0024379C" w:rsidRDefault="0024379C" w:rsidP="009265E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Dual axis (trend score vs sales)</w:t>
      </w:r>
    </w:p>
    <w:p w14:paraId="4E475195" w14:textId="19B8540C"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Insight: "Vegan skincare" has spiked in interest since March; consider new product launches.</w:t>
      </w:r>
    </w:p>
    <w:p w14:paraId="211194C0"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87AE9A">
          <v:rect id="_x0000_i1418" style="width:0;height:1.5pt" o:hralign="center" o:hrstd="t" o:hr="t" fillcolor="#a0a0a0" stroked="f"/>
        </w:pict>
      </w:r>
    </w:p>
    <w:p w14:paraId="3A845880" w14:textId="7E59E986" w:rsidR="0024379C" w:rsidRPr="0095319D" w:rsidRDefault="0024379C" w:rsidP="0095319D">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7"/>
          <w:szCs w:val="27"/>
        </w:rPr>
        <w:t>Story Point 3: Consumer Insights</w:t>
      </w:r>
    </w:p>
    <w:p w14:paraId="0243FCAC"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Understand who your customers are and what they’re buying.</w:t>
      </w:r>
    </w:p>
    <w:p w14:paraId="0541019E"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29E7C78B" w14:textId="77777777" w:rsidR="0024379C" w:rsidRPr="0024379C" w:rsidRDefault="0024379C" w:rsidP="009265E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by age group, gender, and region</w:t>
      </w:r>
    </w:p>
    <w:p w14:paraId="3BDEF25C" w14:textId="77777777" w:rsidR="0024379C" w:rsidRPr="0024379C" w:rsidRDefault="0024379C" w:rsidP="009265E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Buying patterns (e.g., Gen Z buying more lip gloss, Millennials buying anti-aging)</w:t>
      </w:r>
    </w:p>
    <w:p w14:paraId="730479F7" w14:textId="77777777" w:rsidR="0024379C" w:rsidRPr="0024379C" w:rsidRDefault="0024379C" w:rsidP="009265E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New vs returning customer behavior</w:t>
      </w:r>
    </w:p>
    <w:p w14:paraId="0DC7E647" w14:textId="5A60AFB1"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48D9FAD9" w14:textId="77777777" w:rsidR="0024379C" w:rsidRPr="0024379C" w:rsidRDefault="0024379C" w:rsidP="009265E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Treemap (sales by age group)</w:t>
      </w:r>
    </w:p>
    <w:p w14:paraId="6D79347D" w14:textId="77777777" w:rsidR="0024379C" w:rsidRPr="0024379C" w:rsidRDefault="0024379C" w:rsidP="009265E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Pie chart (gender-based breakdown)</w:t>
      </w:r>
    </w:p>
    <w:p w14:paraId="5DDFA18F" w14:textId="77777777" w:rsidR="0024379C" w:rsidRPr="0024379C" w:rsidRDefault="0024379C" w:rsidP="009265E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Heatmap (purchase frequency by region)</w:t>
      </w:r>
    </w:p>
    <w:p w14:paraId="6745D86B" w14:textId="264B3B55"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Insight: Retarget Gen Z customers on Instagram with bright-product visuals based on trend alignment.</w:t>
      </w:r>
    </w:p>
    <w:p w14:paraId="0EAB90D5" w14:textId="5B534F53" w:rsidR="0024379C" w:rsidRPr="00D30072" w:rsidRDefault="00763F32" w:rsidP="00D30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4201B1">
          <v:rect id="_x0000_i1396" style="width:0;height:1.5pt" o:hralign="center" o:hrstd="t" o:hr="t" fillcolor="#a0a0a0" stroked="f"/>
        </w:pict>
      </w:r>
      <w:r w:rsidR="0024379C" w:rsidRPr="0024379C">
        <w:rPr>
          <w:rFonts w:ascii="Times New Roman" w:eastAsia="Times New Roman" w:hAnsi="Times New Roman" w:cs="Times New Roman"/>
          <w:b/>
          <w:bCs/>
          <w:sz w:val="27"/>
          <w:szCs w:val="27"/>
        </w:rPr>
        <w:t xml:space="preserve"> Story Point 4: Sentiment &amp; Reviews</w:t>
      </w:r>
    </w:p>
    <w:p w14:paraId="66DFF8BE"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Connect customer perception with actual performance.</w:t>
      </w:r>
    </w:p>
    <w:p w14:paraId="39568829"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47B25F64" w14:textId="77777777" w:rsidR="0024379C" w:rsidRPr="0024379C" w:rsidRDefault="0024379C" w:rsidP="009265E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Sentiment scores by product</w:t>
      </w:r>
    </w:p>
    <w:p w14:paraId="210258A5" w14:textId="77777777" w:rsidR="0024379C" w:rsidRPr="0024379C" w:rsidRDefault="0024379C" w:rsidP="009265E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Review rating averages</w:t>
      </w:r>
    </w:p>
    <w:p w14:paraId="720F7932" w14:textId="77777777" w:rsidR="0024379C" w:rsidRPr="0024379C" w:rsidRDefault="0024379C" w:rsidP="009265E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Volume of reviews vs units sold</w:t>
      </w:r>
    </w:p>
    <w:p w14:paraId="56A96966" w14:textId="0926640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3C3D602C" w14:textId="77777777" w:rsidR="0024379C" w:rsidRPr="0024379C" w:rsidRDefault="0024379C" w:rsidP="009265E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Scatter plot (sentiment vs sales)</w:t>
      </w:r>
    </w:p>
    <w:p w14:paraId="199F43F7" w14:textId="77777777" w:rsidR="0024379C" w:rsidRPr="0024379C" w:rsidRDefault="0024379C" w:rsidP="009265E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Word cloud (positive/negative review themes)</w:t>
      </w:r>
    </w:p>
    <w:p w14:paraId="0DFF1541" w14:textId="77777777" w:rsidR="0024379C" w:rsidRPr="0024379C" w:rsidRDefault="0024379C" w:rsidP="009265E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Bar chart (average rating by product)</w:t>
      </w:r>
    </w:p>
    <w:p w14:paraId="0DDF0CC6" w14:textId="633C54D3"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Insight: Despite high sales, the </w:t>
      </w:r>
      <w:r w:rsidR="00D30072">
        <w:rPr>
          <w:rFonts w:ascii="Times New Roman" w:eastAsia="Times New Roman" w:hAnsi="Times New Roman" w:cs="Times New Roman"/>
          <w:sz w:val="24"/>
          <w:szCs w:val="24"/>
        </w:rPr>
        <w:t>“</w:t>
      </w:r>
      <w:r w:rsidRPr="0024379C">
        <w:rPr>
          <w:rFonts w:ascii="Times New Roman" w:eastAsia="Times New Roman" w:hAnsi="Times New Roman" w:cs="Times New Roman"/>
          <w:sz w:val="24"/>
          <w:szCs w:val="24"/>
        </w:rPr>
        <w:t>24hr matte foundation</w:t>
      </w:r>
      <w:r w:rsidR="00D30072">
        <w:rPr>
          <w:rFonts w:ascii="Times New Roman" w:eastAsia="Times New Roman" w:hAnsi="Times New Roman" w:cs="Times New Roman"/>
          <w:sz w:val="24"/>
          <w:szCs w:val="24"/>
        </w:rPr>
        <w:t>”</w:t>
      </w:r>
      <w:r w:rsidRPr="0024379C">
        <w:rPr>
          <w:rFonts w:ascii="Times New Roman" w:eastAsia="Times New Roman" w:hAnsi="Times New Roman" w:cs="Times New Roman"/>
          <w:sz w:val="24"/>
          <w:szCs w:val="24"/>
        </w:rPr>
        <w:t xml:space="preserve"> has a low sentiment score  consider reformulation or better skin-matching guidance.</w:t>
      </w:r>
    </w:p>
    <w:p w14:paraId="40F9B736"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47C288">
          <v:rect id="_x0000_i1397" style="width:0;height:1.5pt" o:hralign="center" o:hrstd="t" o:hr="t" fillcolor="#a0a0a0" stroked="f"/>
        </w:pict>
      </w:r>
    </w:p>
    <w:p w14:paraId="46F65DB2" w14:textId="1C8F11C6"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Story Point 5: Regional Performance</w:t>
      </w:r>
    </w:p>
    <w:p w14:paraId="74754FA6"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See where products perform best geographically.</w:t>
      </w:r>
    </w:p>
    <w:p w14:paraId="537D9947"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146E09F1" w14:textId="77777777" w:rsidR="0024379C" w:rsidRPr="0024379C" w:rsidRDefault="0024379C" w:rsidP="009265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Sales by state/country</w:t>
      </w:r>
    </w:p>
    <w:p w14:paraId="5C803186" w14:textId="77777777" w:rsidR="0024379C" w:rsidRPr="0024379C" w:rsidRDefault="0024379C" w:rsidP="009265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Top regional performers (e.g., sunscreen in coastal areas)</w:t>
      </w:r>
    </w:p>
    <w:p w14:paraId="3CF8CCC1" w14:textId="77777777" w:rsidR="0024379C" w:rsidRPr="0024379C" w:rsidRDefault="0024379C" w:rsidP="009265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Online vs in-store sales by region</w:t>
      </w:r>
    </w:p>
    <w:p w14:paraId="46BD93A6" w14:textId="77777777" w:rsidR="00D30072" w:rsidRDefault="00D30072" w:rsidP="0024379C">
      <w:pPr>
        <w:spacing w:before="100" w:beforeAutospacing="1" w:after="100" w:afterAutospacing="1" w:line="240" w:lineRule="auto"/>
        <w:rPr>
          <w:rFonts w:ascii="Segoe UI Emoji" w:eastAsia="Times New Roman" w:hAnsi="Segoe UI Emoji" w:cs="Segoe UI Emoji"/>
          <w:sz w:val="24"/>
          <w:szCs w:val="24"/>
        </w:rPr>
      </w:pPr>
    </w:p>
    <w:p w14:paraId="2FD3D13F" w14:textId="00A14AC2"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6C0F1C26" w14:textId="77777777" w:rsidR="0024379C" w:rsidRPr="0024379C" w:rsidRDefault="0024379C" w:rsidP="009265E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Filled map (sales by location)</w:t>
      </w:r>
    </w:p>
    <w:p w14:paraId="1AB7DBD6" w14:textId="77777777" w:rsidR="0024379C" w:rsidRPr="0024379C" w:rsidRDefault="0024379C" w:rsidP="009265E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Bar chart (online vs offline sales by region)</w:t>
      </w:r>
    </w:p>
    <w:p w14:paraId="1A79684D" w14:textId="71D6105C"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Insight: Boost inventory of SPF products in southern regions ahead of summer; tailor influencer campaigns locally.</w:t>
      </w:r>
    </w:p>
    <w:p w14:paraId="3EA3175B"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FEE1E6">
          <v:rect id="_x0000_i1398" style="width:0;height:1.5pt" o:hralign="center" o:hrstd="t" o:hr="t" fillcolor="#a0a0a0" stroked="f"/>
        </w:pict>
      </w:r>
    </w:p>
    <w:p w14:paraId="11C3DF8B" w14:textId="3C3E828C"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Story Point 6: Seasonal Trends &amp; Product Lifecycle</w:t>
      </w:r>
    </w:p>
    <w:p w14:paraId="2263970A"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Track how products perform over time and through campaigns.</w:t>
      </w:r>
    </w:p>
    <w:p w14:paraId="61A60F4E"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3AA617C6" w14:textId="77777777" w:rsidR="0024379C" w:rsidRPr="0024379C" w:rsidRDefault="0024379C" w:rsidP="009265E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Seasonal patterns (e.g., moisturizer peaks in winter)</w:t>
      </w:r>
    </w:p>
    <w:p w14:paraId="10EAEB1D" w14:textId="77777777" w:rsidR="0024379C" w:rsidRPr="0024379C" w:rsidRDefault="0024379C" w:rsidP="009265E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Campaign performance</w:t>
      </w:r>
    </w:p>
    <w:p w14:paraId="1F4A6565" w14:textId="77777777" w:rsidR="0024379C" w:rsidRPr="0024379C" w:rsidRDefault="0024379C" w:rsidP="009265E2">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Product lifecycle (launch to decline)</w:t>
      </w:r>
    </w:p>
    <w:p w14:paraId="04208D77" w14:textId="6C11C50B"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Visuals:</w:t>
      </w:r>
    </w:p>
    <w:p w14:paraId="6FDFC36D" w14:textId="77777777" w:rsidR="0024379C" w:rsidRPr="0024379C" w:rsidRDefault="0024379C" w:rsidP="009265E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Calendar heatmap (sales by month/week)</w:t>
      </w:r>
    </w:p>
    <w:p w14:paraId="76592B73" w14:textId="77777777" w:rsidR="0024379C" w:rsidRPr="0024379C" w:rsidRDefault="0024379C" w:rsidP="009265E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Gantt chart (campaign timeline vs sales impact)</w:t>
      </w:r>
    </w:p>
    <w:p w14:paraId="55E4C88C" w14:textId="77777777" w:rsidR="0024379C" w:rsidRPr="0024379C" w:rsidRDefault="0024379C" w:rsidP="009265E2">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Time series graph (launch product growth curve)</w:t>
      </w:r>
    </w:p>
    <w:p w14:paraId="44EE80BF" w14:textId="127CE631"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Insight: Plan Q4 launches of hydrating serums to align with winter demand surge.</w:t>
      </w:r>
    </w:p>
    <w:p w14:paraId="0CCDE9B8"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2D368F">
          <v:rect id="_x0000_i1399" style="width:0;height:1.5pt" o:hralign="center" o:hrstd="t" o:hr="t" fillcolor="#a0a0a0" stroked="f"/>
        </w:pict>
      </w:r>
    </w:p>
    <w:p w14:paraId="528BF283" w14:textId="5C979198"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 xml:space="preserve"> Final Story Point: Recommendations &amp; Action Plan</w:t>
      </w:r>
    </w:p>
    <w:p w14:paraId="5DE36E0B"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Objective</w:t>
      </w:r>
      <w:r w:rsidRPr="0024379C">
        <w:rPr>
          <w:rFonts w:ascii="Times New Roman" w:eastAsia="Times New Roman" w:hAnsi="Times New Roman" w:cs="Times New Roman"/>
          <w:sz w:val="24"/>
          <w:szCs w:val="24"/>
        </w:rPr>
        <w:t>: Summarize insights and propose data-driven actions.</w:t>
      </w:r>
    </w:p>
    <w:p w14:paraId="79018FC2"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Content</w:t>
      </w:r>
      <w:r w:rsidRPr="0024379C">
        <w:rPr>
          <w:rFonts w:ascii="Times New Roman" w:eastAsia="Times New Roman" w:hAnsi="Times New Roman" w:cs="Times New Roman"/>
          <w:sz w:val="24"/>
          <w:szCs w:val="24"/>
        </w:rPr>
        <w:t>:</w:t>
      </w:r>
    </w:p>
    <w:p w14:paraId="4BF4F7AB" w14:textId="77777777" w:rsidR="0024379C" w:rsidRPr="0024379C" w:rsidRDefault="0024379C" w:rsidP="009265E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Launch or scale specific product lines</w:t>
      </w:r>
    </w:p>
    <w:p w14:paraId="0FCE2E12" w14:textId="77777777" w:rsidR="0024379C" w:rsidRPr="0024379C" w:rsidRDefault="0024379C" w:rsidP="009265E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Retarget specific demographics</w:t>
      </w:r>
    </w:p>
    <w:p w14:paraId="73CA1EEF" w14:textId="77777777" w:rsidR="0024379C" w:rsidRPr="0024379C" w:rsidRDefault="0024379C" w:rsidP="009265E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Improve underperforming products</w:t>
      </w:r>
    </w:p>
    <w:p w14:paraId="2C11B215" w14:textId="77777777" w:rsidR="0024379C" w:rsidRPr="0024379C" w:rsidRDefault="0024379C" w:rsidP="009265E2">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Regional promotion strategies</w:t>
      </w:r>
    </w:p>
    <w:p w14:paraId="3DE9A1D3" w14:textId="3DB967B9"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 Visuals:</w:t>
      </w:r>
    </w:p>
    <w:p w14:paraId="46F1FF75" w14:textId="77777777" w:rsidR="0024379C" w:rsidRPr="0024379C" w:rsidRDefault="0024379C" w:rsidP="009265E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Action matrix or bullet summary</w:t>
      </w:r>
    </w:p>
    <w:p w14:paraId="4CE2033F" w14:textId="77777777" w:rsidR="0024379C" w:rsidRPr="0024379C" w:rsidRDefault="0024379C" w:rsidP="009265E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Strategic KPI callouts</w:t>
      </w:r>
    </w:p>
    <w:p w14:paraId="15A35644" w14:textId="77777777" w:rsidR="0095319D" w:rsidRPr="00CD6744" w:rsidRDefault="0024379C" w:rsidP="009265E2">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Link back to key supporting visuals</w:t>
      </w:r>
    </w:p>
    <w:p w14:paraId="36312208" w14:textId="2C582545"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Call to Action: “Prioritize marketing spend on trending vegan skincare and optimize inventory in southern cities ahead of summer.”</w:t>
      </w:r>
    </w:p>
    <w:p w14:paraId="15F350A5"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2C51F">
          <v:rect id="_x0000_i1417" style="width:0;height:1.5pt" o:hralign="center" o:hrstd="t" o:hr="t" fillcolor="#a0a0a0" stroked="f"/>
        </w:pict>
      </w:r>
    </w:p>
    <w:p w14:paraId="1B1ADA88" w14:textId="442CFFD1" w:rsidR="0024379C" w:rsidRPr="0024379C" w:rsidRDefault="0024379C" w:rsidP="00360393">
      <w:pPr>
        <w:spacing w:after="0" w:line="240" w:lineRule="auto"/>
        <w:rPr>
          <w:rFonts w:ascii="Times New Roman" w:eastAsia="Times New Roman" w:hAnsi="Times New Roman" w:cs="Times New Roman"/>
          <w:sz w:val="24"/>
          <w:szCs w:val="24"/>
        </w:rPr>
      </w:pPr>
    </w:p>
    <w:p w14:paraId="2861F544" w14:textId="14ADE963" w:rsidR="0024379C" w:rsidRPr="00D30072" w:rsidRDefault="00D30072" w:rsidP="00D30072">
      <w:pPr>
        <w:spacing w:before="100" w:beforeAutospacing="1" w:after="100" w:afterAutospacing="1" w:line="240" w:lineRule="auto"/>
        <w:rPr>
          <w:rFonts w:eastAsia="Times New Roman"/>
          <w:b/>
          <w:bCs/>
          <w:sz w:val="36"/>
          <w:szCs w:val="36"/>
        </w:rPr>
      </w:pPr>
      <w:r w:rsidRPr="00D30072">
        <w:rPr>
          <w:rFonts w:eastAsia="Times New Roman"/>
          <w:b/>
          <w:bCs/>
          <w:sz w:val="36"/>
          <w:szCs w:val="36"/>
        </w:rPr>
        <w:t>8.</w:t>
      </w:r>
      <w:r w:rsidR="0024379C" w:rsidRPr="00D30072">
        <w:rPr>
          <w:rFonts w:eastAsia="Times New Roman"/>
          <w:b/>
          <w:bCs/>
          <w:sz w:val="36"/>
          <w:szCs w:val="36"/>
        </w:rPr>
        <w:t>Performance testing</w:t>
      </w:r>
      <w:r>
        <w:rPr>
          <w:rFonts w:eastAsia="Times New Roman"/>
          <w:b/>
          <w:bCs/>
          <w:sz w:val="36"/>
          <w:szCs w:val="36"/>
        </w:rPr>
        <w:t>:</w:t>
      </w:r>
      <w:r>
        <w:rPr>
          <w:rFonts w:eastAsia="Times New Roman"/>
          <w:b/>
          <w:bCs/>
          <w:sz w:val="36"/>
          <w:szCs w:val="36"/>
        </w:rPr>
        <w:br/>
      </w:r>
      <w:r w:rsidR="0024379C" w:rsidRPr="00D30072">
        <w:rPr>
          <w:rFonts w:eastAsia="Times New Roman"/>
          <w:sz w:val="24"/>
          <w:szCs w:val="24"/>
        </w:rPr>
        <w:t xml:space="preserve">Performance testing in the context of </w:t>
      </w:r>
      <w:r w:rsidR="0024379C" w:rsidRPr="00D30072">
        <w:rPr>
          <w:rFonts w:eastAsia="Times New Roman"/>
          <w:b/>
          <w:bCs/>
          <w:sz w:val="24"/>
          <w:szCs w:val="24"/>
        </w:rPr>
        <w:t>"Navigating Cosmetics Trends and Consumer Insights with Tableau"</w:t>
      </w:r>
      <w:r w:rsidR="0024379C" w:rsidRPr="00D30072">
        <w:rPr>
          <w:rFonts w:eastAsia="Times New Roman"/>
          <w:sz w:val="24"/>
          <w:szCs w:val="24"/>
        </w:rPr>
        <w:t xml:space="preserve"> ensures that your Tableau dashboards and reports run smoothly, quickly, and reliably—even as data grows in volume and complexity. Here’s a detailed look at how to approach performance testing for this proje</w:t>
      </w:r>
      <w:r w:rsidR="00A35B47" w:rsidRPr="00D30072">
        <w:rPr>
          <w:rFonts w:eastAsia="Times New Roman"/>
          <w:sz w:val="24"/>
          <w:szCs w:val="24"/>
        </w:rPr>
        <w:t>ct</w:t>
      </w:r>
      <w:r w:rsidR="0024379C" w:rsidRPr="00D30072">
        <w:rPr>
          <w:rFonts w:eastAsia="Times New Roman"/>
          <w:sz w:val="24"/>
          <w:szCs w:val="24"/>
        </w:rPr>
        <w:t>:</w:t>
      </w:r>
    </w:p>
    <w:p w14:paraId="510AED92"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D1FEAB">
          <v:rect id="_x0000_i1400" style="width:0;height:1.5pt" o:hralign="center" o:hrstd="t" o:hr="t" fillcolor="#a0a0a0" stroked="f"/>
        </w:pict>
      </w:r>
    </w:p>
    <w:p w14:paraId="24B5C7BF" w14:textId="0D884107" w:rsidR="0024379C" w:rsidRPr="00D30072" w:rsidRDefault="0024379C" w:rsidP="00D30072">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36"/>
          <w:szCs w:val="36"/>
        </w:rPr>
        <w:t>Performance Testing for Cosmetic Insights Dashboard in</w:t>
      </w:r>
      <w:r w:rsidR="00D30072">
        <w:rPr>
          <w:rFonts w:ascii="Times New Roman" w:eastAsia="Times New Roman" w:hAnsi="Times New Roman" w:cs="Times New Roman"/>
          <w:b/>
          <w:bCs/>
          <w:sz w:val="36"/>
          <w:szCs w:val="36"/>
        </w:rPr>
        <w:br/>
      </w:r>
      <w:r w:rsidRPr="0024379C">
        <w:rPr>
          <w:rFonts w:ascii="Times New Roman" w:eastAsia="Times New Roman" w:hAnsi="Times New Roman" w:cs="Times New Roman"/>
          <w:b/>
          <w:bCs/>
          <w:sz w:val="36"/>
          <w:szCs w:val="36"/>
        </w:rPr>
        <w:t>Tableau</w:t>
      </w:r>
      <w:r w:rsidR="00D30072">
        <w:rPr>
          <w:rFonts w:ascii="Times New Roman" w:eastAsia="Times New Roman" w:hAnsi="Times New Roman" w:cs="Times New Roman"/>
          <w:sz w:val="24"/>
          <w:szCs w:val="24"/>
        </w:rPr>
        <w:br/>
      </w:r>
      <w:r w:rsidRPr="0024379C">
        <w:rPr>
          <w:rFonts w:ascii="Times New Roman" w:eastAsia="Times New Roman" w:hAnsi="Times New Roman" w:cs="Times New Roman"/>
          <w:b/>
          <w:bCs/>
          <w:sz w:val="27"/>
          <w:szCs w:val="27"/>
        </w:rPr>
        <w:t>1. Purpose of Performance Testing</w:t>
      </w:r>
    </w:p>
    <w:p w14:paraId="6CBCBC35" w14:textId="77777777" w:rsidR="0024379C" w:rsidRPr="0024379C" w:rsidRDefault="0024379C" w:rsidP="009265E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Ensure dashboards load and refresh quickly for users.</w:t>
      </w:r>
    </w:p>
    <w:p w14:paraId="1F8D2495" w14:textId="77777777" w:rsidR="0024379C" w:rsidRPr="0024379C" w:rsidRDefault="0024379C" w:rsidP="009265E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Validate that filters and interactivity respond without lag.</w:t>
      </w:r>
    </w:p>
    <w:p w14:paraId="04C12E31" w14:textId="77777777" w:rsidR="0024379C" w:rsidRPr="0024379C" w:rsidRDefault="0024379C" w:rsidP="009265E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Confirm scalability as data size or user load increases.</w:t>
      </w:r>
    </w:p>
    <w:p w14:paraId="0215BAE9" w14:textId="77777777" w:rsidR="0024379C" w:rsidRPr="0024379C" w:rsidRDefault="0024379C" w:rsidP="009265E2">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Identify and fix bottlenecks related to data, calculations, or visuals.</w:t>
      </w:r>
    </w:p>
    <w:p w14:paraId="16B03D76"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23BEEA">
          <v:rect id="_x0000_i1401" style="width:0;height:1.5pt" o:hralign="center" o:hrstd="t" o:hr="t" fillcolor="#a0a0a0" stroked="f"/>
        </w:pict>
      </w:r>
    </w:p>
    <w:p w14:paraId="02328FEC"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2. Key Performance Areas to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3824"/>
        <w:gridCol w:w="2963"/>
      </w:tblGrid>
      <w:tr w:rsidR="0024379C" w:rsidRPr="0024379C" w14:paraId="24F27199" w14:textId="77777777" w:rsidTr="0024379C">
        <w:trPr>
          <w:tblHeader/>
          <w:tblCellSpacing w:w="15" w:type="dxa"/>
        </w:trPr>
        <w:tc>
          <w:tcPr>
            <w:tcW w:w="0" w:type="auto"/>
            <w:vAlign w:val="center"/>
            <w:hideMark/>
          </w:tcPr>
          <w:p w14:paraId="68C7EFC1"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Area</w:t>
            </w:r>
          </w:p>
        </w:tc>
        <w:tc>
          <w:tcPr>
            <w:tcW w:w="0" w:type="auto"/>
            <w:vAlign w:val="center"/>
            <w:hideMark/>
          </w:tcPr>
          <w:p w14:paraId="5945A099"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What to Test</w:t>
            </w:r>
          </w:p>
        </w:tc>
        <w:tc>
          <w:tcPr>
            <w:tcW w:w="0" w:type="auto"/>
            <w:vAlign w:val="center"/>
            <w:hideMark/>
          </w:tcPr>
          <w:p w14:paraId="5F2EE41F"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Why It Matters</w:t>
            </w:r>
          </w:p>
        </w:tc>
      </w:tr>
      <w:tr w:rsidR="0024379C" w:rsidRPr="0024379C" w14:paraId="3390041B" w14:textId="77777777" w:rsidTr="0024379C">
        <w:trPr>
          <w:tblCellSpacing w:w="15" w:type="dxa"/>
        </w:trPr>
        <w:tc>
          <w:tcPr>
            <w:tcW w:w="0" w:type="auto"/>
            <w:vAlign w:val="center"/>
            <w:hideMark/>
          </w:tcPr>
          <w:p w14:paraId="03FCC97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Dashboard Load Time</w:t>
            </w:r>
          </w:p>
        </w:tc>
        <w:tc>
          <w:tcPr>
            <w:tcW w:w="0" w:type="auto"/>
            <w:vAlign w:val="center"/>
            <w:hideMark/>
          </w:tcPr>
          <w:p w14:paraId="13CA57C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Time taken to open dashboard</w:t>
            </w:r>
          </w:p>
        </w:tc>
        <w:tc>
          <w:tcPr>
            <w:tcW w:w="0" w:type="auto"/>
            <w:vAlign w:val="center"/>
            <w:hideMark/>
          </w:tcPr>
          <w:p w14:paraId="5496ADA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User experience depends on speed</w:t>
            </w:r>
          </w:p>
        </w:tc>
      </w:tr>
      <w:tr w:rsidR="0024379C" w:rsidRPr="0024379C" w14:paraId="664A4F7D" w14:textId="77777777" w:rsidTr="0024379C">
        <w:trPr>
          <w:tblCellSpacing w:w="15" w:type="dxa"/>
        </w:trPr>
        <w:tc>
          <w:tcPr>
            <w:tcW w:w="0" w:type="auto"/>
            <w:vAlign w:val="center"/>
            <w:hideMark/>
          </w:tcPr>
          <w:p w14:paraId="36FA5AFF"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Filter Responsiveness</w:t>
            </w:r>
          </w:p>
        </w:tc>
        <w:tc>
          <w:tcPr>
            <w:tcW w:w="0" w:type="auto"/>
            <w:vAlign w:val="center"/>
            <w:hideMark/>
          </w:tcPr>
          <w:p w14:paraId="3D81C4A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Speed when applying filters (category, region, date, etc.)</w:t>
            </w:r>
          </w:p>
        </w:tc>
        <w:tc>
          <w:tcPr>
            <w:tcW w:w="0" w:type="auto"/>
            <w:vAlign w:val="center"/>
            <w:hideMark/>
          </w:tcPr>
          <w:p w14:paraId="3661F03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Interactive analysis needs fast updates</w:t>
            </w:r>
          </w:p>
        </w:tc>
      </w:tr>
      <w:tr w:rsidR="0024379C" w:rsidRPr="0024379C" w14:paraId="4E3DEAA3" w14:textId="77777777" w:rsidTr="0024379C">
        <w:trPr>
          <w:tblCellSpacing w:w="15" w:type="dxa"/>
        </w:trPr>
        <w:tc>
          <w:tcPr>
            <w:tcW w:w="0" w:type="auto"/>
            <w:vAlign w:val="center"/>
            <w:hideMark/>
          </w:tcPr>
          <w:p w14:paraId="4BD86DD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Data Refresh / Extract Update</w:t>
            </w:r>
          </w:p>
        </w:tc>
        <w:tc>
          <w:tcPr>
            <w:tcW w:w="0" w:type="auto"/>
            <w:vAlign w:val="center"/>
            <w:hideMark/>
          </w:tcPr>
          <w:p w14:paraId="48FB900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Time taken for scheduled data refresh</w:t>
            </w:r>
          </w:p>
        </w:tc>
        <w:tc>
          <w:tcPr>
            <w:tcW w:w="0" w:type="auto"/>
            <w:vAlign w:val="center"/>
            <w:hideMark/>
          </w:tcPr>
          <w:p w14:paraId="75D02C3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Fresh data is critical for real-time insights</w:t>
            </w:r>
          </w:p>
        </w:tc>
      </w:tr>
      <w:tr w:rsidR="0024379C" w:rsidRPr="0024379C" w14:paraId="684F9275" w14:textId="77777777" w:rsidTr="0024379C">
        <w:trPr>
          <w:tblCellSpacing w:w="15" w:type="dxa"/>
        </w:trPr>
        <w:tc>
          <w:tcPr>
            <w:tcW w:w="0" w:type="auto"/>
            <w:vAlign w:val="center"/>
            <w:hideMark/>
          </w:tcPr>
          <w:p w14:paraId="385F5E5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Visual Rendering</w:t>
            </w:r>
          </w:p>
        </w:tc>
        <w:tc>
          <w:tcPr>
            <w:tcW w:w="0" w:type="auto"/>
            <w:vAlign w:val="center"/>
            <w:hideMark/>
          </w:tcPr>
          <w:p w14:paraId="3DB2CB0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Speed of rendering charts, maps, word clouds</w:t>
            </w:r>
          </w:p>
        </w:tc>
        <w:tc>
          <w:tcPr>
            <w:tcW w:w="0" w:type="auto"/>
            <w:vAlign w:val="center"/>
            <w:hideMark/>
          </w:tcPr>
          <w:p w14:paraId="0F23B7D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Complex visuals can slow dashboards</w:t>
            </w:r>
          </w:p>
        </w:tc>
      </w:tr>
      <w:tr w:rsidR="0024379C" w:rsidRPr="0024379C" w14:paraId="6BB053B7" w14:textId="77777777" w:rsidTr="0024379C">
        <w:trPr>
          <w:tblCellSpacing w:w="15" w:type="dxa"/>
        </w:trPr>
        <w:tc>
          <w:tcPr>
            <w:tcW w:w="0" w:type="auto"/>
            <w:vAlign w:val="center"/>
            <w:hideMark/>
          </w:tcPr>
          <w:p w14:paraId="4FB281E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Concurrent Users</w:t>
            </w:r>
          </w:p>
        </w:tc>
        <w:tc>
          <w:tcPr>
            <w:tcW w:w="0" w:type="auto"/>
            <w:vAlign w:val="center"/>
            <w:hideMark/>
          </w:tcPr>
          <w:p w14:paraId="0E2F186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Performance under multiple simultaneous users</w:t>
            </w:r>
          </w:p>
        </w:tc>
        <w:tc>
          <w:tcPr>
            <w:tcW w:w="0" w:type="auto"/>
            <w:vAlign w:val="center"/>
            <w:hideMark/>
          </w:tcPr>
          <w:p w14:paraId="3FC7B67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Realistic usage scenarios in teams</w:t>
            </w:r>
          </w:p>
        </w:tc>
      </w:tr>
      <w:tr w:rsidR="0024379C" w:rsidRPr="0024379C" w14:paraId="16EB2C5F" w14:textId="77777777" w:rsidTr="0024379C">
        <w:trPr>
          <w:tblCellSpacing w:w="15" w:type="dxa"/>
        </w:trPr>
        <w:tc>
          <w:tcPr>
            <w:tcW w:w="0" w:type="auto"/>
            <w:vAlign w:val="center"/>
            <w:hideMark/>
          </w:tcPr>
          <w:p w14:paraId="668874CF"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Backend Queries</w:t>
            </w:r>
          </w:p>
        </w:tc>
        <w:tc>
          <w:tcPr>
            <w:tcW w:w="0" w:type="auto"/>
            <w:vAlign w:val="center"/>
            <w:hideMark/>
          </w:tcPr>
          <w:p w14:paraId="1BF6279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Query execution time on data sources</w:t>
            </w:r>
          </w:p>
        </w:tc>
        <w:tc>
          <w:tcPr>
            <w:tcW w:w="0" w:type="auto"/>
            <w:vAlign w:val="center"/>
            <w:hideMark/>
          </w:tcPr>
          <w:p w14:paraId="4D5A293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Efficient queries improve dashboard speed</w:t>
            </w:r>
          </w:p>
        </w:tc>
      </w:tr>
    </w:tbl>
    <w:p w14:paraId="5711FDBF"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5FD3D9">
          <v:rect id="_x0000_i1402" style="width:0;height:1.5pt" o:hralign="center" o:hrstd="t" o:hr="t" fillcolor="#a0a0a0" stroked="f"/>
        </w:pict>
      </w:r>
    </w:p>
    <w:p w14:paraId="68405BEE"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3. Performance Testing Strategies</w:t>
      </w:r>
    </w:p>
    <w:p w14:paraId="0813A79C"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A. Dashboard Load Testing</w:t>
      </w:r>
    </w:p>
    <w:p w14:paraId="7511BF98" w14:textId="77777777" w:rsidR="0024379C" w:rsidRPr="0024379C" w:rsidRDefault="0024379C" w:rsidP="009265E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Measure initial load time with realistic data volumes.</w:t>
      </w:r>
    </w:p>
    <w:p w14:paraId="44F025B3" w14:textId="77777777" w:rsidR="0024379C" w:rsidRPr="0024379C" w:rsidRDefault="0024379C" w:rsidP="009265E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Tableau’s Performance Recording feature to analyze load stages.</w:t>
      </w:r>
    </w:p>
    <w:p w14:paraId="4BE32B0E" w14:textId="77777777" w:rsidR="0024379C" w:rsidRPr="0024379C" w:rsidRDefault="0024379C" w:rsidP="009265E2">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Optimize by reducing unnecessary worksheets or heavy calculations.</w:t>
      </w:r>
    </w:p>
    <w:p w14:paraId="64F7888F"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B. Filter and Interaction Testing</w:t>
      </w:r>
    </w:p>
    <w:p w14:paraId="073EB2F0" w14:textId="77777777" w:rsidR="0024379C" w:rsidRPr="0024379C" w:rsidRDefault="0024379C" w:rsidP="009265E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Apply filters in sequence and measure delay.</w:t>
      </w:r>
    </w:p>
    <w:p w14:paraId="0B6364A0" w14:textId="77777777" w:rsidR="0024379C" w:rsidRPr="0024379C" w:rsidRDefault="0024379C" w:rsidP="009265E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Test cross-filtering and highlight actions.</w:t>
      </w:r>
    </w:p>
    <w:p w14:paraId="7F1813E1" w14:textId="77777777" w:rsidR="0024379C" w:rsidRPr="0024379C" w:rsidRDefault="0024379C" w:rsidP="009265E2">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Ensure tooltips and drill-downs don’t cause lag.</w:t>
      </w:r>
    </w:p>
    <w:p w14:paraId="59BFA30F"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C. Data Volume and Refresh Testing</w:t>
      </w:r>
    </w:p>
    <w:p w14:paraId="27DF6E43" w14:textId="77777777" w:rsidR="0024379C" w:rsidRPr="0024379C" w:rsidRDefault="0024379C" w:rsidP="009265E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Test with current and projected data sizes.</w:t>
      </w:r>
    </w:p>
    <w:p w14:paraId="4195C4D3" w14:textId="77777777" w:rsidR="0024379C" w:rsidRPr="0024379C" w:rsidRDefault="0024379C" w:rsidP="009265E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Measure extract refresh duration and optimize extract queries.</w:t>
      </w:r>
    </w:p>
    <w:p w14:paraId="29ACAD3E" w14:textId="77777777" w:rsidR="0024379C" w:rsidRPr="0024379C" w:rsidRDefault="0024379C" w:rsidP="009265E2">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Consider incremental extracts to reduce refresh time.</w:t>
      </w:r>
    </w:p>
    <w:p w14:paraId="607EEE26"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D. Concurrent User Testing</w:t>
      </w:r>
    </w:p>
    <w:p w14:paraId="008324B7" w14:textId="77777777" w:rsidR="0024379C" w:rsidRPr="0024379C" w:rsidRDefault="0024379C" w:rsidP="009265E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Simulate multiple users accessing dashboards.</w:t>
      </w:r>
    </w:p>
    <w:p w14:paraId="42242C17" w14:textId="77777777" w:rsidR="0024379C" w:rsidRPr="0024379C" w:rsidRDefault="0024379C" w:rsidP="009265E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load testing tools or Tableau Server’s built-in monitoring.</w:t>
      </w:r>
    </w:p>
    <w:p w14:paraId="00BC3D43" w14:textId="77777777" w:rsidR="00A876E1" w:rsidRDefault="0024379C" w:rsidP="009265E2">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1B6A8F">
        <w:rPr>
          <w:rFonts w:ascii="Times New Roman" w:eastAsia="Times New Roman" w:hAnsi="Times New Roman" w:cs="Times New Roman"/>
          <w:sz w:val="24"/>
          <w:szCs w:val="24"/>
        </w:rPr>
        <w:t>Identify server resource limits and scale infrastructure as needed.</w:t>
      </w:r>
    </w:p>
    <w:p w14:paraId="5086D62E"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4F188D">
          <v:rect id="_x0000_i1403" style="width:0;height:1.5pt" o:hralign="center" o:hrstd="t" o:hr="t" fillcolor="#a0a0a0" stroked="f"/>
        </w:pict>
      </w:r>
    </w:p>
    <w:p w14:paraId="5FD38E4F"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4. Common Performance Bottlenecks in Cosmetic Insights Dashboards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0"/>
        <w:gridCol w:w="3644"/>
        <w:gridCol w:w="3156"/>
      </w:tblGrid>
      <w:tr w:rsidR="00474FCD" w:rsidRPr="0024379C" w14:paraId="1EBD0A70" w14:textId="77777777" w:rsidTr="0024379C">
        <w:trPr>
          <w:tblHeader/>
          <w:tblCellSpacing w:w="15" w:type="dxa"/>
        </w:trPr>
        <w:tc>
          <w:tcPr>
            <w:tcW w:w="0" w:type="auto"/>
            <w:vAlign w:val="center"/>
            <w:hideMark/>
          </w:tcPr>
          <w:p w14:paraId="52074BB5" w14:textId="3F3361BD" w:rsidR="0024379C" w:rsidRPr="003A38CF" w:rsidRDefault="0024379C" w:rsidP="003A38CF">
            <w:pPr>
              <w:spacing w:after="0" w:line="240" w:lineRule="auto"/>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4"/>
                <w:szCs w:val="24"/>
              </w:rPr>
              <w:t>Issue</w:t>
            </w:r>
          </w:p>
        </w:tc>
        <w:tc>
          <w:tcPr>
            <w:tcW w:w="0" w:type="auto"/>
            <w:vAlign w:val="center"/>
            <w:hideMark/>
          </w:tcPr>
          <w:p w14:paraId="7CF044E1"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Example</w:t>
            </w:r>
          </w:p>
        </w:tc>
        <w:tc>
          <w:tcPr>
            <w:tcW w:w="0" w:type="auto"/>
            <w:vAlign w:val="center"/>
            <w:hideMark/>
          </w:tcPr>
          <w:p w14:paraId="288F5BAF"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Fix</w:t>
            </w:r>
          </w:p>
        </w:tc>
      </w:tr>
      <w:tr w:rsidR="00474FCD" w:rsidRPr="0024379C" w14:paraId="7AC8D728" w14:textId="77777777" w:rsidTr="0024379C">
        <w:trPr>
          <w:tblCellSpacing w:w="15" w:type="dxa"/>
        </w:trPr>
        <w:tc>
          <w:tcPr>
            <w:tcW w:w="0" w:type="auto"/>
            <w:vAlign w:val="center"/>
            <w:hideMark/>
          </w:tcPr>
          <w:p w14:paraId="76BAE316" w14:textId="77777777" w:rsidR="003A38CF" w:rsidRDefault="003A38CF" w:rsidP="0024379C">
            <w:pPr>
              <w:spacing w:after="0" w:line="240" w:lineRule="auto"/>
              <w:rPr>
                <w:rFonts w:ascii="Times New Roman" w:eastAsia="Times New Roman" w:hAnsi="Times New Roman" w:cs="Times New Roman"/>
                <w:sz w:val="24"/>
                <w:szCs w:val="24"/>
              </w:rPr>
            </w:pPr>
          </w:p>
          <w:p w14:paraId="5546379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Complex calculations</w:t>
            </w:r>
          </w:p>
        </w:tc>
        <w:tc>
          <w:tcPr>
            <w:tcW w:w="0" w:type="auto"/>
            <w:vAlign w:val="center"/>
            <w:hideMark/>
          </w:tcPr>
          <w:p w14:paraId="01CE771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On-the-fly sentiment score calculations</w:t>
            </w:r>
          </w:p>
        </w:tc>
        <w:tc>
          <w:tcPr>
            <w:tcW w:w="0" w:type="auto"/>
            <w:vAlign w:val="center"/>
            <w:hideMark/>
          </w:tcPr>
          <w:p w14:paraId="68BB76C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Pre-calculate metrics in data source or ETL</w:t>
            </w:r>
          </w:p>
        </w:tc>
      </w:tr>
      <w:tr w:rsidR="00474FCD" w:rsidRPr="0024379C" w14:paraId="138C31ED" w14:textId="77777777" w:rsidTr="0024379C">
        <w:trPr>
          <w:tblCellSpacing w:w="15" w:type="dxa"/>
        </w:trPr>
        <w:tc>
          <w:tcPr>
            <w:tcW w:w="0" w:type="auto"/>
            <w:vAlign w:val="center"/>
            <w:hideMark/>
          </w:tcPr>
          <w:p w14:paraId="05F31E1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Large data extracts</w:t>
            </w:r>
          </w:p>
        </w:tc>
        <w:tc>
          <w:tcPr>
            <w:tcW w:w="0" w:type="auto"/>
            <w:vAlign w:val="center"/>
            <w:hideMark/>
          </w:tcPr>
          <w:p w14:paraId="5AD5CB8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Millions of review records</w:t>
            </w:r>
          </w:p>
        </w:tc>
        <w:tc>
          <w:tcPr>
            <w:tcW w:w="0" w:type="auto"/>
            <w:vAlign w:val="center"/>
            <w:hideMark/>
          </w:tcPr>
          <w:p w14:paraId="56EE6B0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data aggregation or filters in extracts</w:t>
            </w:r>
          </w:p>
        </w:tc>
      </w:tr>
      <w:tr w:rsidR="00474FCD" w:rsidRPr="0024379C" w14:paraId="52743B85" w14:textId="77777777" w:rsidTr="0024379C">
        <w:trPr>
          <w:tblCellSpacing w:w="15" w:type="dxa"/>
        </w:trPr>
        <w:tc>
          <w:tcPr>
            <w:tcW w:w="0" w:type="auto"/>
            <w:vAlign w:val="center"/>
            <w:hideMark/>
          </w:tcPr>
          <w:p w14:paraId="046410C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Too many visuals on one dashboard</w:t>
            </w:r>
          </w:p>
        </w:tc>
        <w:tc>
          <w:tcPr>
            <w:tcW w:w="0" w:type="auto"/>
            <w:vAlign w:val="center"/>
            <w:hideMark/>
          </w:tcPr>
          <w:p w14:paraId="0DE4D7FF"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Multiple maps, word clouds, charts</w:t>
            </w:r>
          </w:p>
        </w:tc>
        <w:tc>
          <w:tcPr>
            <w:tcW w:w="0" w:type="auto"/>
            <w:vAlign w:val="center"/>
            <w:hideMark/>
          </w:tcPr>
          <w:p w14:paraId="1F3F1779"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Limit visuals per dashboard or use story points</w:t>
            </w:r>
          </w:p>
        </w:tc>
      </w:tr>
      <w:tr w:rsidR="00474FCD" w:rsidRPr="0024379C" w14:paraId="330904EE" w14:textId="77777777" w:rsidTr="0024379C">
        <w:trPr>
          <w:tblCellSpacing w:w="15" w:type="dxa"/>
        </w:trPr>
        <w:tc>
          <w:tcPr>
            <w:tcW w:w="0" w:type="auto"/>
            <w:vAlign w:val="center"/>
            <w:hideMark/>
          </w:tcPr>
          <w:p w14:paraId="501C50D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Inefficient joins</w:t>
            </w:r>
          </w:p>
        </w:tc>
        <w:tc>
          <w:tcPr>
            <w:tcW w:w="0" w:type="auto"/>
            <w:vAlign w:val="center"/>
            <w:hideMark/>
          </w:tcPr>
          <w:p w14:paraId="6956BED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Joining large tables (sales + reviews + demographics)</w:t>
            </w:r>
          </w:p>
        </w:tc>
        <w:tc>
          <w:tcPr>
            <w:tcW w:w="0" w:type="auto"/>
            <w:vAlign w:val="center"/>
            <w:hideMark/>
          </w:tcPr>
          <w:p w14:paraId="3FE443C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Optimize joins or pre-join in database</w:t>
            </w:r>
          </w:p>
        </w:tc>
      </w:tr>
      <w:tr w:rsidR="00474FCD" w:rsidRPr="0024379C" w14:paraId="2F499C2F" w14:textId="77777777" w:rsidTr="0024379C">
        <w:trPr>
          <w:tblCellSpacing w:w="15" w:type="dxa"/>
        </w:trPr>
        <w:tc>
          <w:tcPr>
            <w:tcW w:w="0" w:type="auto"/>
            <w:vAlign w:val="center"/>
            <w:hideMark/>
          </w:tcPr>
          <w:p w14:paraId="7C0EFDE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High cardinality filters</w:t>
            </w:r>
          </w:p>
        </w:tc>
        <w:tc>
          <w:tcPr>
            <w:tcW w:w="0" w:type="auto"/>
            <w:vAlign w:val="center"/>
            <w:hideMark/>
          </w:tcPr>
          <w:p w14:paraId="663009F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Thousands of unique product SKUs</w:t>
            </w:r>
          </w:p>
        </w:tc>
        <w:tc>
          <w:tcPr>
            <w:tcW w:w="0" w:type="auto"/>
            <w:vAlign w:val="center"/>
            <w:hideMark/>
          </w:tcPr>
          <w:p w14:paraId="5BFA603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hierarchies or parameter controls</w:t>
            </w:r>
          </w:p>
        </w:tc>
      </w:tr>
    </w:tbl>
    <w:p w14:paraId="35F98321"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6DC892">
          <v:rect id="_x0000_i1404" style="width:0;height:1.5pt" o:hralign="center" o:hrstd="t" o:hr="t" fillcolor="#a0a0a0" stroked="f"/>
        </w:pict>
      </w:r>
    </w:p>
    <w:p w14:paraId="40284A7A" w14:textId="31397258"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5. Optimization Tips</w:t>
      </w:r>
    </w:p>
    <w:p w14:paraId="64BDFAB7"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aggregated data sources</w:t>
      </w:r>
      <w:r w:rsidRPr="0024379C">
        <w:rPr>
          <w:rFonts w:ascii="Times New Roman" w:eastAsia="Times New Roman" w:hAnsi="Times New Roman" w:cs="Times New Roman"/>
          <w:sz w:val="24"/>
          <w:szCs w:val="24"/>
        </w:rPr>
        <w:t xml:space="preserve"> instead of raw detailed data.</w:t>
      </w:r>
    </w:p>
    <w:p w14:paraId="67483ADC"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Employ </w:t>
      </w:r>
      <w:r w:rsidRPr="0024379C">
        <w:rPr>
          <w:rFonts w:ascii="Times New Roman" w:eastAsia="Times New Roman" w:hAnsi="Times New Roman" w:cs="Times New Roman"/>
          <w:b/>
          <w:bCs/>
          <w:sz w:val="24"/>
          <w:szCs w:val="24"/>
        </w:rPr>
        <w:t>Tableau Data Extracts (TDE/Hyper)</w:t>
      </w:r>
      <w:r w:rsidRPr="0024379C">
        <w:rPr>
          <w:rFonts w:ascii="Times New Roman" w:eastAsia="Times New Roman" w:hAnsi="Times New Roman" w:cs="Times New Roman"/>
          <w:sz w:val="24"/>
          <w:szCs w:val="24"/>
        </w:rPr>
        <w:t xml:space="preserve"> for faster access.</w:t>
      </w:r>
    </w:p>
    <w:p w14:paraId="5906F7D7"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Limit the use of </w:t>
      </w:r>
      <w:r w:rsidRPr="0024379C">
        <w:rPr>
          <w:rFonts w:ascii="Times New Roman" w:eastAsia="Times New Roman" w:hAnsi="Times New Roman" w:cs="Times New Roman"/>
          <w:b/>
          <w:bCs/>
          <w:sz w:val="24"/>
          <w:szCs w:val="24"/>
        </w:rPr>
        <w:t>quick filters</w:t>
      </w:r>
      <w:r w:rsidRPr="0024379C">
        <w:rPr>
          <w:rFonts w:ascii="Times New Roman" w:eastAsia="Times New Roman" w:hAnsi="Times New Roman" w:cs="Times New Roman"/>
          <w:sz w:val="24"/>
          <w:szCs w:val="24"/>
        </w:rPr>
        <w:t xml:space="preserve"> with high-cardinality fields.</w:t>
      </w:r>
    </w:p>
    <w:p w14:paraId="7B5EDED9"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context filters</w:t>
      </w:r>
      <w:r w:rsidRPr="0024379C">
        <w:rPr>
          <w:rFonts w:ascii="Times New Roman" w:eastAsia="Times New Roman" w:hAnsi="Times New Roman" w:cs="Times New Roman"/>
          <w:sz w:val="24"/>
          <w:szCs w:val="24"/>
        </w:rPr>
        <w:t xml:space="preserve"> to reduce data early in the query pipeline.</w:t>
      </w:r>
    </w:p>
    <w:p w14:paraId="019832AE"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Optimize calculated fields by moving logic to the database or ETL layer.</w:t>
      </w:r>
    </w:p>
    <w:p w14:paraId="46DCFCD3"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Minimize dashboard objects and use </w:t>
      </w:r>
      <w:r w:rsidRPr="0024379C">
        <w:rPr>
          <w:rFonts w:ascii="Times New Roman" w:eastAsia="Times New Roman" w:hAnsi="Times New Roman" w:cs="Times New Roman"/>
          <w:b/>
          <w:bCs/>
          <w:sz w:val="24"/>
          <w:szCs w:val="24"/>
        </w:rPr>
        <w:t>dashboard actions</w:t>
      </w:r>
      <w:r w:rsidRPr="0024379C">
        <w:rPr>
          <w:rFonts w:ascii="Times New Roman" w:eastAsia="Times New Roman" w:hAnsi="Times New Roman" w:cs="Times New Roman"/>
          <w:sz w:val="24"/>
          <w:szCs w:val="24"/>
        </w:rPr>
        <w:t xml:space="preserve"> wisely.</w:t>
      </w:r>
    </w:p>
    <w:p w14:paraId="26DC0CA9" w14:textId="77777777" w:rsidR="0024379C" w:rsidRPr="0024379C" w:rsidRDefault="0024379C" w:rsidP="009265E2">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Monitor performance with </w:t>
      </w:r>
      <w:r w:rsidRPr="0024379C">
        <w:rPr>
          <w:rFonts w:ascii="Times New Roman" w:eastAsia="Times New Roman" w:hAnsi="Times New Roman" w:cs="Times New Roman"/>
          <w:b/>
          <w:bCs/>
          <w:sz w:val="24"/>
          <w:szCs w:val="24"/>
        </w:rPr>
        <w:t>Tableau Server’s Performance Recording</w:t>
      </w:r>
      <w:r w:rsidRPr="0024379C">
        <w:rPr>
          <w:rFonts w:ascii="Times New Roman" w:eastAsia="Times New Roman" w:hAnsi="Times New Roman" w:cs="Times New Roman"/>
          <w:sz w:val="24"/>
          <w:szCs w:val="24"/>
        </w:rPr>
        <w:t xml:space="preserve"> tool.</w:t>
      </w:r>
    </w:p>
    <w:p w14:paraId="62DE84D0"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B4395F">
          <v:rect id="_x0000_i1416" style="width:0;height:1.5pt" o:hralign="center" o:hrstd="t" o:hr="t" fillcolor="#a0a0a0" stroked="f"/>
        </w:pict>
      </w:r>
    </w:p>
    <w:p w14:paraId="0D99FC1A"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6. Tools &amp;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gridCol w:w="5773"/>
      </w:tblGrid>
      <w:tr w:rsidR="0024379C" w:rsidRPr="0024379C" w14:paraId="3FA7D9E9" w14:textId="77777777" w:rsidTr="0024379C">
        <w:trPr>
          <w:tblHeader/>
          <w:tblCellSpacing w:w="15" w:type="dxa"/>
        </w:trPr>
        <w:tc>
          <w:tcPr>
            <w:tcW w:w="0" w:type="auto"/>
            <w:vAlign w:val="center"/>
            <w:hideMark/>
          </w:tcPr>
          <w:p w14:paraId="6769316F"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Tool</w:t>
            </w:r>
          </w:p>
        </w:tc>
        <w:tc>
          <w:tcPr>
            <w:tcW w:w="0" w:type="auto"/>
            <w:vAlign w:val="center"/>
            <w:hideMark/>
          </w:tcPr>
          <w:p w14:paraId="499A4DCF"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Use</w:t>
            </w:r>
          </w:p>
        </w:tc>
      </w:tr>
      <w:tr w:rsidR="0024379C" w:rsidRPr="0024379C" w14:paraId="0FEE18DE" w14:textId="77777777" w:rsidTr="0024379C">
        <w:trPr>
          <w:tblCellSpacing w:w="15" w:type="dxa"/>
        </w:trPr>
        <w:tc>
          <w:tcPr>
            <w:tcW w:w="0" w:type="auto"/>
            <w:vAlign w:val="center"/>
            <w:hideMark/>
          </w:tcPr>
          <w:p w14:paraId="255FA61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Performance Recorder</w:t>
            </w:r>
          </w:p>
        </w:tc>
        <w:tc>
          <w:tcPr>
            <w:tcW w:w="0" w:type="auto"/>
            <w:vAlign w:val="center"/>
            <w:hideMark/>
          </w:tcPr>
          <w:p w14:paraId="6172E5F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Record and analyze dashboard load and query performance</w:t>
            </w:r>
          </w:p>
        </w:tc>
      </w:tr>
      <w:tr w:rsidR="0024379C" w:rsidRPr="0024379C" w14:paraId="7CF80515" w14:textId="77777777" w:rsidTr="0024379C">
        <w:trPr>
          <w:tblCellSpacing w:w="15" w:type="dxa"/>
        </w:trPr>
        <w:tc>
          <w:tcPr>
            <w:tcW w:w="0" w:type="auto"/>
            <w:vAlign w:val="center"/>
            <w:hideMark/>
          </w:tcPr>
          <w:p w14:paraId="3C3CBD1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Server Admin Views</w:t>
            </w:r>
          </w:p>
        </w:tc>
        <w:tc>
          <w:tcPr>
            <w:tcW w:w="0" w:type="auto"/>
            <w:vAlign w:val="center"/>
            <w:hideMark/>
          </w:tcPr>
          <w:p w14:paraId="012ED6E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Monitor server performance and user load</w:t>
            </w:r>
          </w:p>
        </w:tc>
      </w:tr>
      <w:tr w:rsidR="0024379C" w:rsidRPr="0024379C" w14:paraId="777B4565" w14:textId="77777777" w:rsidTr="0024379C">
        <w:trPr>
          <w:tblCellSpacing w:w="15" w:type="dxa"/>
        </w:trPr>
        <w:tc>
          <w:tcPr>
            <w:tcW w:w="0" w:type="auto"/>
            <w:vAlign w:val="center"/>
            <w:hideMark/>
          </w:tcPr>
          <w:p w14:paraId="51E7DF4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Database Query Logs</w:t>
            </w:r>
          </w:p>
        </w:tc>
        <w:tc>
          <w:tcPr>
            <w:tcW w:w="0" w:type="auto"/>
            <w:vAlign w:val="center"/>
            <w:hideMark/>
          </w:tcPr>
          <w:p w14:paraId="476E8F4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Check query execution times and optimize</w:t>
            </w:r>
          </w:p>
        </w:tc>
      </w:tr>
      <w:tr w:rsidR="0024379C" w:rsidRPr="0024379C" w14:paraId="1A1D19A4" w14:textId="77777777" w:rsidTr="0024379C">
        <w:trPr>
          <w:tblCellSpacing w:w="15" w:type="dxa"/>
        </w:trPr>
        <w:tc>
          <w:tcPr>
            <w:tcW w:w="0" w:type="auto"/>
            <w:vAlign w:val="center"/>
            <w:hideMark/>
          </w:tcPr>
          <w:p w14:paraId="4F22332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Load Testing Tools (e.g., JMeter)</w:t>
            </w:r>
          </w:p>
        </w:tc>
        <w:tc>
          <w:tcPr>
            <w:tcW w:w="0" w:type="auto"/>
            <w:vAlign w:val="center"/>
            <w:hideMark/>
          </w:tcPr>
          <w:p w14:paraId="6E10EB3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Simulate concurrent user access</w:t>
            </w:r>
          </w:p>
        </w:tc>
      </w:tr>
      <w:tr w:rsidR="0024379C" w:rsidRPr="0024379C" w14:paraId="5B6A6650" w14:textId="77777777" w:rsidTr="0024379C">
        <w:trPr>
          <w:tblCellSpacing w:w="15" w:type="dxa"/>
        </w:trPr>
        <w:tc>
          <w:tcPr>
            <w:tcW w:w="0" w:type="auto"/>
            <w:vAlign w:val="center"/>
            <w:hideMark/>
          </w:tcPr>
          <w:p w14:paraId="696D6EEF"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Browser Dev Tools</w:t>
            </w:r>
          </w:p>
        </w:tc>
        <w:tc>
          <w:tcPr>
            <w:tcW w:w="0" w:type="auto"/>
            <w:vAlign w:val="center"/>
            <w:hideMark/>
          </w:tcPr>
          <w:p w14:paraId="2645B62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Measure front-end rendering times</w:t>
            </w:r>
          </w:p>
        </w:tc>
      </w:tr>
    </w:tbl>
    <w:p w14:paraId="7230488B" w14:textId="69C0B178" w:rsidR="005072B4" w:rsidRPr="0024379C" w:rsidRDefault="00763F32" w:rsidP="00D30072">
      <w:pPr>
        <w:spacing w:after="0" w:line="240" w:lineRule="auto"/>
        <w:rPr>
          <w:ins w:id="2" w:author="Microsoft Word" w:date="2025-06-24T15:13:00Z" w16du:dateUtc="2025-06-24T09:43:00Z"/>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09AB0E">
          <v:rect id="_x0000_i1405" style="width:0;height:1.5pt" o:hralign="center" o:hrstd="t" o:hr="t" fillcolor="#a0a0a0" stroked="f"/>
        </w:pict>
      </w:r>
    </w:p>
    <w:p w14:paraId="1BE3EAF9" w14:textId="077F7648" w:rsidR="00565D51" w:rsidRPr="0024379C" w:rsidRDefault="00565D51" w:rsidP="00565D51">
      <w:pPr>
        <w:spacing w:after="0" w:line="240" w:lineRule="auto"/>
        <w:rPr>
          <w:rFonts w:ascii="Times New Roman" w:eastAsia="Times New Roman" w:hAnsi="Times New Roman" w:cs="Times New Roman"/>
          <w:sz w:val="24"/>
          <w:szCs w:val="24"/>
        </w:rPr>
      </w:pPr>
    </w:p>
    <w:p w14:paraId="11BA191E" w14:textId="77777777" w:rsidR="0024379C" w:rsidRPr="0024379C" w:rsidRDefault="0024379C" w:rsidP="00565D51">
      <w:pPr>
        <w:spacing w:after="0" w:line="240" w:lineRule="auto"/>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7. Example Performance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8"/>
        <w:gridCol w:w="3650"/>
      </w:tblGrid>
      <w:tr w:rsidR="0024379C" w:rsidRPr="0024379C" w14:paraId="67BF452D" w14:textId="77777777" w:rsidTr="0024379C">
        <w:trPr>
          <w:tblHeader/>
          <w:tblCellSpacing w:w="15" w:type="dxa"/>
        </w:trPr>
        <w:tc>
          <w:tcPr>
            <w:tcW w:w="0" w:type="auto"/>
            <w:vAlign w:val="center"/>
            <w:hideMark/>
          </w:tcPr>
          <w:p w14:paraId="2B625264"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Metric</w:t>
            </w:r>
          </w:p>
        </w:tc>
        <w:tc>
          <w:tcPr>
            <w:tcW w:w="0" w:type="auto"/>
            <w:vAlign w:val="center"/>
            <w:hideMark/>
          </w:tcPr>
          <w:p w14:paraId="75FF8C88"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Target</w:t>
            </w:r>
          </w:p>
        </w:tc>
      </w:tr>
      <w:tr w:rsidR="0024379C" w:rsidRPr="0024379C" w14:paraId="29BAF421" w14:textId="77777777" w:rsidTr="0024379C">
        <w:trPr>
          <w:tblCellSpacing w:w="15" w:type="dxa"/>
        </w:trPr>
        <w:tc>
          <w:tcPr>
            <w:tcW w:w="0" w:type="auto"/>
            <w:vAlign w:val="center"/>
            <w:hideMark/>
          </w:tcPr>
          <w:p w14:paraId="2FCDAE4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Dashboard Load Time</w:t>
            </w:r>
          </w:p>
        </w:tc>
        <w:tc>
          <w:tcPr>
            <w:tcW w:w="0" w:type="auto"/>
            <w:vAlign w:val="center"/>
            <w:hideMark/>
          </w:tcPr>
          <w:p w14:paraId="00A3DF5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&lt; 5 seconds</w:t>
            </w:r>
          </w:p>
        </w:tc>
      </w:tr>
      <w:tr w:rsidR="0024379C" w:rsidRPr="0024379C" w14:paraId="1283D83B" w14:textId="77777777" w:rsidTr="0024379C">
        <w:trPr>
          <w:tblCellSpacing w:w="15" w:type="dxa"/>
        </w:trPr>
        <w:tc>
          <w:tcPr>
            <w:tcW w:w="0" w:type="auto"/>
            <w:vAlign w:val="center"/>
            <w:hideMark/>
          </w:tcPr>
          <w:p w14:paraId="0434575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Filter Application Time</w:t>
            </w:r>
          </w:p>
        </w:tc>
        <w:tc>
          <w:tcPr>
            <w:tcW w:w="0" w:type="auto"/>
            <w:vAlign w:val="center"/>
            <w:hideMark/>
          </w:tcPr>
          <w:p w14:paraId="6706FF7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&lt; 2 seconds</w:t>
            </w:r>
          </w:p>
        </w:tc>
      </w:tr>
      <w:tr w:rsidR="0024379C" w:rsidRPr="0024379C" w14:paraId="61CDA40F" w14:textId="77777777" w:rsidTr="0024379C">
        <w:trPr>
          <w:tblCellSpacing w:w="15" w:type="dxa"/>
        </w:trPr>
        <w:tc>
          <w:tcPr>
            <w:tcW w:w="0" w:type="auto"/>
            <w:vAlign w:val="center"/>
            <w:hideMark/>
          </w:tcPr>
          <w:p w14:paraId="670B169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Extract Refresh Time</w:t>
            </w:r>
          </w:p>
        </w:tc>
        <w:tc>
          <w:tcPr>
            <w:tcW w:w="0" w:type="auto"/>
            <w:vAlign w:val="center"/>
            <w:hideMark/>
          </w:tcPr>
          <w:p w14:paraId="2F6F744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&lt; 1 hour (depending on data volume)</w:t>
            </w:r>
          </w:p>
        </w:tc>
      </w:tr>
      <w:tr w:rsidR="0024379C" w:rsidRPr="0024379C" w14:paraId="5D1D7F1B" w14:textId="77777777" w:rsidTr="0024379C">
        <w:trPr>
          <w:tblCellSpacing w:w="15" w:type="dxa"/>
        </w:trPr>
        <w:tc>
          <w:tcPr>
            <w:tcW w:w="0" w:type="auto"/>
            <w:vAlign w:val="center"/>
            <w:hideMark/>
          </w:tcPr>
          <w:p w14:paraId="291BB77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Concurrent Users Supported</w:t>
            </w:r>
          </w:p>
        </w:tc>
        <w:tc>
          <w:tcPr>
            <w:tcW w:w="0" w:type="auto"/>
            <w:vAlign w:val="center"/>
            <w:hideMark/>
          </w:tcPr>
          <w:p w14:paraId="275AAFF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50+ users without degradation</w:t>
            </w:r>
          </w:p>
        </w:tc>
      </w:tr>
    </w:tbl>
    <w:p w14:paraId="4FA2099F"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F4251B">
          <v:rect id="_x0000_i1406" style="width:0;height:1.5pt" o:hralign="center" o:hrstd="t" o:hr="t" fillcolor="#a0a0a0" stroked="f"/>
        </w:pict>
      </w:r>
    </w:p>
    <w:p w14:paraId="1657F84C"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Summary</w:t>
      </w:r>
    </w:p>
    <w:p w14:paraId="47DD45CA"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Performance testing for your </w:t>
      </w:r>
      <w:r w:rsidRPr="0024379C">
        <w:rPr>
          <w:rFonts w:ascii="Times New Roman" w:eastAsia="Times New Roman" w:hAnsi="Times New Roman" w:cs="Times New Roman"/>
          <w:b/>
          <w:bCs/>
          <w:sz w:val="24"/>
          <w:szCs w:val="24"/>
        </w:rPr>
        <w:t>Cosmetic Insights Tableau project</w:t>
      </w:r>
      <w:r w:rsidRPr="0024379C">
        <w:rPr>
          <w:rFonts w:ascii="Times New Roman" w:eastAsia="Times New Roman" w:hAnsi="Times New Roman" w:cs="Times New Roman"/>
          <w:sz w:val="24"/>
          <w:szCs w:val="24"/>
        </w:rPr>
        <w:t xml:space="preserve"> is critical to ensure </w:t>
      </w:r>
      <w:r w:rsidRPr="0024379C">
        <w:rPr>
          <w:rFonts w:ascii="Times New Roman" w:eastAsia="Times New Roman" w:hAnsi="Times New Roman" w:cs="Times New Roman"/>
          <w:b/>
          <w:bCs/>
          <w:sz w:val="24"/>
          <w:szCs w:val="24"/>
        </w:rPr>
        <w:t>smooth, responsive analytics</w:t>
      </w:r>
      <w:r w:rsidRPr="0024379C">
        <w:rPr>
          <w:rFonts w:ascii="Times New Roman" w:eastAsia="Times New Roman" w:hAnsi="Times New Roman" w:cs="Times New Roman"/>
          <w:sz w:val="24"/>
          <w:szCs w:val="24"/>
        </w:rPr>
        <w:t xml:space="preserve"> that empower timely decisions on trends and consumer insights. By testing load times, interactivity, data refreshes, and concurrent usage, and then applying optimization best practices, you ensure an excellent user experience even as data scales.</w:t>
      </w:r>
    </w:p>
    <w:p w14:paraId="0ECB297B"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4078AB">
          <v:rect id="_x0000_i1407" style="width:0;height:1.5pt" o:hralign="center" o:hrstd="t" o:hr="t" fillcolor="#a0a0a0" stroked="f"/>
        </w:pict>
      </w:r>
    </w:p>
    <w:p w14:paraId="23031805" w14:textId="6171B59C" w:rsidR="0024379C" w:rsidRPr="0024379C" w:rsidRDefault="00763F32" w:rsidP="00094818">
      <w:pPr>
        <w:spacing w:after="0" w:line="240" w:lineRule="auto"/>
        <w:rPr>
          <w:rFonts w:ascii="Times New Roman" w:eastAsia="Times New Roman" w:hAnsi="Times New Roman" w:cs="Times New Roman"/>
          <w:sz w:val="24"/>
          <w:szCs w:val="24"/>
        </w:rPr>
      </w:pPr>
      <w:r>
        <w:rPr>
          <w:noProof/>
        </w:rPr>
        <w:pict w14:anchorId="75A6EB68">
          <v:rect id="_x0000_s1099" style="position:absolute;margin-left:0;margin-top:0;width:0;height:1.5pt;z-index:251658242;mso-position-horizontal:left;mso-position-horizontal-relative:text;mso-position-vertical-relative:text" o:hralign="center" o:hrstd="t" o:hr="t" fillcolor="#a0a0a0" stroked="f">
            <w10:wrap type="square" side="right"/>
          </v:rect>
        </w:pict>
      </w:r>
      <w:r w:rsidR="0024379C" w:rsidRPr="0024379C">
        <w:rPr>
          <w:rFonts w:ascii="Times New Roman" w:eastAsia="Times New Roman" w:hAnsi="Times New Roman" w:cs="Times New Roman"/>
          <w:sz w:val="24"/>
          <w:szCs w:val="24"/>
        </w:rPr>
        <w:t>If you want, I can help you with:</w:t>
      </w:r>
    </w:p>
    <w:p w14:paraId="48BD4478" w14:textId="77777777" w:rsidR="0024379C" w:rsidRPr="0024379C" w:rsidRDefault="0024379C" w:rsidP="009265E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A </w:t>
      </w:r>
      <w:r w:rsidRPr="0024379C">
        <w:rPr>
          <w:rFonts w:ascii="Times New Roman" w:eastAsia="Times New Roman" w:hAnsi="Times New Roman" w:cs="Times New Roman"/>
          <w:b/>
          <w:bCs/>
          <w:sz w:val="24"/>
          <w:szCs w:val="24"/>
        </w:rPr>
        <w:t>performance testing checklist</w:t>
      </w:r>
      <w:r w:rsidRPr="0024379C">
        <w:rPr>
          <w:rFonts w:ascii="Times New Roman" w:eastAsia="Times New Roman" w:hAnsi="Times New Roman" w:cs="Times New Roman"/>
          <w:sz w:val="24"/>
          <w:szCs w:val="24"/>
        </w:rPr>
        <w:t xml:space="preserve"> tailored for Tableau dashboards,</w:t>
      </w:r>
    </w:p>
    <w:p w14:paraId="1FF88277" w14:textId="77777777" w:rsidR="0024379C" w:rsidRPr="0024379C" w:rsidRDefault="0024379C" w:rsidP="009265E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Sample scripts or methodology for load testing, or</w:t>
      </w:r>
    </w:p>
    <w:p w14:paraId="1BB1E507" w14:textId="77777777" w:rsidR="0024379C" w:rsidRPr="0024379C" w:rsidRDefault="0024379C" w:rsidP="009265E2">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Tips on Tableau Server configuration for optimal performance.</w:t>
      </w:r>
    </w:p>
    <w:p w14:paraId="6CFD992F" w14:textId="694A9BBE" w:rsidR="0024379C" w:rsidRPr="00D30072" w:rsidRDefault="0024379C" w:rsidP="00D30072">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Just let me know!</w:t>
      </w:r>
      <w:r w:rsidRPr="0024379C">
        <w:rPr>
          <w:rFonts w:ascii="Arial" w:eastAsia="Times New Roman" w:hAnsi="Arial" w:cs="Arial"/>
          <w:vanish/>
          <w:sz w:val="16"/>
          <w:szCs w:val="16"/>
        </w:rPr>
        <w:t>Top of FormBottom of Form</w:t>
      </w:r>
      <w:r w:rsidR="00D30072">
        <w:rPr>
          <w:rFonts w:ascii="Times New Roman" w:eastAsia="Times New Roman" w:hAnsi="Times New Roman" w:cs="Times New Roman"/>
          <w:sz w:val="24"/>
          <w:szCs w:val="24"/>
        </w:rPr>
        <w:br/>
      </w:r>
      <w:r w:rsidR="00D30072" w:rsidRPr="00D30072">
        <w:rPr>
          <w:rFonts w:eastAsia="Times New Roman"/>
          <w:b/>
          <w:bCs/>
          <w:sz w:val="36"/>
          <w:szCs w:val="36"/>
        </w:rPr>
        <w:t>9.</w:t>
      </w:r>
      <w:r w:rsidRPr="00D30072">
        <w:rPr>
          <w:rFonts w:eastAsia="Times New Roman"/>
          <w:b/>
          <w:bCs/>
          <w:sz w:val="36"/>
          <w:szCs w:val="36"/>
        </w:rPr>
        <w:t xml:space="preserve">web integration: </w:t>
      </w:r>
      <w:r w:rsidR="00D30072">
        <w:rPr>
          <w:rFonts w:eastAsia="Times New Roman"/>
          <w:b/>
          <w:bCs/>
          <w:sz w:val="36"/>
          <w:szCs w:val="36"/>
        </w:rPr>
        <w:br/>
      </w:r>
      <w:r w:rsidRPr="00D30072">
        <w:rPr>
          <w:rFonts w:eastAsia="Times New Roman"/>
          <w:sz w:val="24"/>
          <w:szCs w:val="24"/>
        </w:rPr>
        <w:t xml:space="preserve">Great question! Here’s how </w:t>
      </w:r>
      <w:r w:rsidRPr="00D30072">
        <w:rPr>
          <w:rFonts w:eastAsia="Times New Roman"/>
          <w:b/>
          <w:bCs/>
          <w:sz w:val="24"/>
          <w:szCs w:val="24"/>
        </w:rPr>
        <w:t>web integration</w:t>
      </w:r>
      <w:r w:rsidRPr="00D30072">
        <w:rPr>
          <w:rFonts w:eastAsia="Times New Roman"/>
          <w:sz w:val="24"/>
          <w:szCs w:val="24"/>
        </w:rPr>
        <w:t xml:space="preserve"> works for your project —</w:t>
      </w:r>
      <w:r w:rsidRPr="00D30072">
        <w:rPr>
          <w:rFonts w:eastAsia="Times New Roman"/>
          <w:sz w:val="24"/>
          <w:szCs w:val="24"/>
        </w:rPr>
        <w:br/>
      </w:r>
      <w:r w:rsidRPr="00D30072">
        <w:rPr>
          <w:rFonts w:eastAsia="Times New Roman"/>
          <w:b/>
          <w:bCs/>
          <w:sz w:val="24"/>
          <w:szCs w:val="24"/>
        </w:rPr>
        <w:t>Navigating Cosmetics Trends and Consumer Insights with Tableau</w:t>
      </w:r>
      <w:r w:rsidRPr="00D30072">
        <w:rPr>
          <w:rFonts w:eastAsia="Times New Roman"/>
          <w:sz w:val="24"/>
          <w:szCs w:val="24"/>
        </w:rPr>
        <w:t xml:space="preserve"> — so you can embed, share, and interact with your Tableau dashboards via web platforms.</w:t>
      </w:r>
    </w:p>
    <w:p w14:paraId="57EA8800"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0EF10">
          <v:rect id="_x0000_i1408" style="width:0;height:1.5pt" o:hralign="center" o:hrstd="t" o:hr="t" fillcolor="#a0a0a0" stroked="f"/>
        </w:pict>
      </w:r>
    </w:p>
    <w:p w14:paraId="5B703F71" w14:textId="09AD4A84" w:rsidR="0024379C" w:rsidRPr="0080783F" w:rsidRDefault="0024379C" w:rsidP="0080783F">
      <w:pPr>
        <w:pStyle w:val="NormalWeb"/>
        <w:rPr>
          <w:rFonts w:eastAsia="Times New Roman"/>
        </w:rPr>
      </w:pPr>
      <w:r w:rsidRPr="0024379C">
        <w:rPr>
          <w:rFonts w:eastAsia="Times New Roman"/>
          <w:b/>
          <w:bCs/>
          <w:sz w:val="36"/>
          <w:szCs w:val="36"/>
        </w:rPr>
        <w:t xml:space="preserve">Web Integration of Cosmetic Insights Dashboard with </w:t>
      </w:r>
    </w:p>
    <w:p w14:paraId="7C3EAAEA"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1. Why Web Integration?</w:t>
      </w:r>
    </w:p>
    <w:p w14:paraId="0B2FBD2F" w14:textId="77777777" w:rsidR="0024379C" w:rsidRPr="0024379C" w:rsidRDefault="0024379C" w:rsidP="009265E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Make dashboards accessible to wider audiences (marketing teams, executives, partners).</w:t>
      </w:r>
    </w:p>
    <w:p w14:paraId="41797663" w14:textId="77777777" w:rsidR="0024379C" w:rsidRPr="0024379C" w:rsidRDefault="0024379C" w:rsidP="009265E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Embed interactive analytics into websites, portals, or internal apps.</w:t>
      </w:r>
    </w:p>
    <w:p w14:paraId="6BBF8449" w14:textId="77777777" w:rsidR="0024379C" w:rsidRPr="0024379C" w:rsidRDefault="0024379C" w:rsidP="009265E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Provide real-time data visualization without requiring users to have Tableau desktop.</w:t>
      </w:r>
    </w:p>
    <w:p w14:paraId="2D42D9EF" w14:textId="77777777" w:rsidR="0024379C" w:rsidRPr="0024379C" w:rsidRDefault="0024379C" w:rsidP="009265E2">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Support seamless user experience with live filtering and drill-downs.</w:t>
      </w:r>
    </w:p>
    <w:p w14:paraId="78AF7193"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F01B59">
          <v:rect id="_x0000_i1409" style="width:0;height:1.5pt" o:hralign="center" o:hrstd="t" o:hr="t" fillcolor="#a0a0a0" stroked="f"/>
        </w:pict>
      </w:r>
    </w:p>
    <w:p w14:paraId="7DA506BD"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2. Common Web Integration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3849"/>
        <w:gridCol w:w="3197"/>
      </w:tblGrid>
      <w:tr w:rsidR="0024379C" w:rsidRPr="0024379C" w14:paraId="32E7E546" w14:textId="77777777" w:rsidTr="0024379C">
        <w:trPr>
          <w:tblHeader/>
          <w:tblCellSpacing w:w="15" w:type="dxa"/>
        </w:trPr>
        <w:tc>
          <w:tcPr>
            <w:tcW w:w="0" w:type="auto"/>
            <w:vAlign w:val="center"/>
            <w:hideMark/>
          </w:tcPr>
          <w:p w14:paraId="3F00880E"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Method</w:t>
            </w:r>
          </w:p>
        </w:tc>
        <w:tc>
          <w:tcPr>
            <w:tcW w:w="0" w:type="auto"/>
            <w:vAlign w:val="center"/>
            <w:hideMark/>
          </w:tcPr>
          <w:p w14:paraId="1270639F"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Description</w:t>
            </w:r>
          </w:p>
        </w:tc>
        <w:tc>
          <w:tcPr>
            <w:tcW w:w="0" w:type="auto"/>
            <w:vAlign w:val="center"/>
            <w:hideMark/>
          </w:tcPr>
          <w:p w14:paraId="7CAA78C4"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Use Case</w:t>
            </w:r>
          </w:p>
        </w:tc>
      </w:tr>
      <w:tr w:rsidR="0024379C" w:rsidRPr="0024379C" w14:paraId="2480DB96" w14:textId="77777777" w:rsidTr="0024379C">
        <w:trPr>
          <w:tblCellSpacing w:w="15" w:type="dxa"/>
        </w:trPr>
        <w:tc>
          <w:tcPr>
            <w:tcW w:w="0" w:type="auto"/>
            <w:vAlign w:val="center"/>
            <w:hideMark/>
          </w:tcPr>
          <w:p w14:paraId="055381D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Public Embed</w:t>
            </w:r>
          </w:p>
        </w:tc>
        <w:tc>
          <w:tcPr>
            <w:tcW w:w="0" w:type="auto"/>
            <w:vAlign w:val="center"/>
            <w:hideMark/>
          </w:tcPr>
          <w:p w14:paraId="6FA85BD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Upload dashboards to Tableau Public and embed via iframe</w:t>
            </w:r>
          </w:p>
        </w:tc>
        <w:tc>
          <w:tcPr>
            <w:tcW w:w="0" w:type="auto"/>
            <w:vAlign w:val="center"/>
            <w:hideMark/>
          </w:tcPr>
          <w:p w14:paraId="28D8E974"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Public-facing insights, blogs, social media</w:t>
            </w:r>
          </w:p>
        </w:tc>
      </w:tr>
      <w:tr w:rsidR="0024379C" w:rsidRPr="0024379C" w14:paraId="0FB745EC" w14:textId="77777777" w:rsidTr="0024379C">
        <w:trPr>
          <w:tblCellSpacing w:w="15" w:type="dxa"/>
        </w:trPr>
        <w:tc>
          <w:tcPr>
            <w:tcW w:w="0" w:type="auto"/>
            <w:vAlign w:val="center"/>
            <w:hideMark/>
          </w:tcPr>
          <w:p w14:paraId="7E74D82A"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Server / Tableau Cloud Embed</w:t>
            </w:r>
          </w:p>
        </w:tc>
        <w:tc>
          <w:tcPr>
            <w:tcW w:w="0" w:type="auto"/>
            <w:vAlign w:val="center"/>
            <w:hideMark/>
          </w:tcPr>
          <w:p w14:paraId="6395B8D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Embed secure dashboards from Tableau Server or Cloud into intranet or web apps</w:t>
            </w:r>
          </w:p>
        </w:tc>
        <w:tc>
          <w:tcPr>
            <w:tcW w:w="0" w:type="auto"/>
            <w:vAlign w:val="center"/>
            <w:hideMark/>
          </w:tcPr>
          <w:p w14:paraId="01E029F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Internal users with permissions, sensitive data</w:t>
            </w:r>
          </w:p>
        </w:tc>
      </w:tr>
      <w:tr w:rsidR="0024379C" w:rsidRPr="0024379C" w14:paraId="69E5A82D" w14:textId="77777777" w:rsidTr="0024379C">
        <w:trPr>
          <w:tblCellSpacing w:w="15" w:type="dxa"/>
        </w:trPr>
        <w:tc>
          <w:tcPr>
            <w:tcW w:w="0" w:type="auto"/>
            <w:vAlign w:val="center"/>
            <w:hideMark/>
          </w:tcPr>
          <w:p w14:paraId="05022A02"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JavaScript API</w:t>
            </w:r>
          </w:p>
        </w:tc>
        <w:tc>
          <w:tcPr>
            <w:tcW w:w="0" w:type="auto"/>
            <w:vAlign w:val="center"/>
            <w:hideMark/>
          </w:tcPr>
          <w:p w14:paraId="3F124CD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Advanced embedding with interactive controls, custom filters, events</w:t>
            </w:r>
          </w:p>
        </w:tc>
        <w:tc>
          <w:tcPr>
            <w:tcW w:w="0" w:type="auto"/>
            <w:vAlign w:val="center"/>
            <w:hideMark/>
          </w:tcPr>
          <w:p w14:paraId="3C1AC43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Custom web portals, branded experiences, dynamic user controls</w:t>
            </w:r>
          </w:p>
        </w:tc>
      </w:tr>
      <w:tr w:rsidR="0024379C" w:rsidRPr="0024379C" w14:paraId="44EC5542" w14:textId="77777777" w:rsidTr="0024379C">
        <w:trPr>
          <w:tblCellSpacing w:w="15" w:type="dxa"/>
        </w:trPr>
        <w:tc>
          <w:tcPr>
            <w:tcW w:w="0" w:type="auto"/>
            <w:vAlign w:val="center"/>
            <w:hideMark/>
          </w:tcPr>
          <w:p w14:paraId="2A71A369"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Tableau REST API</w:t>
            </w:r>
          </w:p>
        </w:tc>
        <w:tc>
          <w:tcPr>
            <w:tcW w:w="0" w:type="auto"/>
            <w:vAlign w:val="center"/>
            <w:hideMark/>
          </w:tcPr>
          <w:p w14:paraId="6496BD8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Automate content publishing, user provisioning, and data refresh</w:t>
            </w:r>
          </w:p>
        </w:tc>
        <w:tc>
          <w:tcPr>
            <w:tcW w:w="0" w:type="auto"/>
            <w:vAlign w:val="center"/>
            <w:hideMark/>
          </w:tcPr>
          <w:p w14:paraId="05F28BD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Backend integrations, admin automation</w:t>
            </w:r>
          </w:p>
        </w:tc>
      </w:tr>
      <w:tr w:rsidR="0024379C" w:rsidRPr="0024379C" w14:paraId="49532D09" w14:textId="77777777" w:rsidTr="0024379C">
        <w:trPr>
          <w:tblCellSpacing w:w="15" w:type="dxa"/>
        </w:trPr>
        <w:tc>
          <w:tcPr>
            <w:tcW w:w="0" w:type="auto"/>
            <w:vAlign w:val="center"/>
            <w:hideMark/>
          </w:tcPr>
          <w:p w14:paraId="398F92C1"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Hyper API / Extract API</w:t>
            </w:r>
          </w:p>
        </w:tc>
        <w:tc>
          <w:tcPr>
            <w:tcW w:w="0" w:type="auto"/>
            <w:vAlign w:val="center"/>
            <w:hideMark/>
          </w:tcPr>
          <w:p w14:paraId="53FDBE6B"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Manage Tableau extracts for data integration</w:t>
            </w:r>
          </w:p>
        </w:tc>
        <w:tc>
          <w:tcPr>
            <w:tcW w:w="0" w:type="auto"/>
            <w:vAlign w:val="center"/>
            <w:hideMark/>
          </w:tcPr>
          <w:p w14:paraId="487EF393"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Data pipeline automation</w:t>
            </w:r>
          </w:p>
        </w:tc>
      </w:tr>
    </w:tbl>
    <w:p w14:paraId="16F39BEC"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55D357">
          <v:rect id="_x0000_i1410" style="width:0;height:1.5pt" o:hralign="center" o:hrstd="t" o:hr="t" fillcolor="#a0a0a0" stroked="f"/>
        </w:pict>
      </w:r>
    </w:p>
    <w:p w14:paraId="1AB1648F"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3. Embedding Tableau Dashboards</w:t>
      </w:r>
    </w:p>
    <w:p w14:paraId="226B81CA"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A. Basic Embed (Iframe)</w:t>
      </w:r>
    </w:p>
    <w:p w14:paraId="115EF2EF" w14:textId="77777777" w:rsidR="0024379C" w:rsidRPr="0024379C" w:rsidRDefault="0024379C" w:rsidP="009265E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Generate the embed code from Tableau Server or Public.</w:t>
      </w:r>
    </w:p>
    <w:p w14:paraId="029A786B" w14:textId="77777777" w:rsidR="0024379C" w:rsidRPr="0024379C" w:rsidRDefault="0024379C" w:rsidP="009265E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Insert iframe into your website or web app HTML.</w:t>
      </w:r>
    </w:p>
    <w:p w14:paraId="7B0A602F" w14:textId="77777777" w:rsidR="0024379C" w:rsidRPr="0024379C" w:rsidRDefault="0024379C" w:rsidP="009265E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Example:</w:t>
      </w:r>
    </w:p>
    <w:p w14:paraId="5818D792"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html</w:t>
      </w:r>
    </w:p>
    <w:p w14:paraId="4C12ED8E"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CopyEdit</w:t>
      </w:r>
    </w:p>
    <w:p w14:paraId="0D30418C"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&lt;iframe src="https://public.tableau.com/views/CosmeticInsightsDashboard" width="100%" height="800px"&gt;&lt;/iframe&gt;</w:t>
      </w:r>
    </w:p>
    <w:p w14:paraId="0F4F4CFD" w14:textId="77777777" w:rsidR="0024379C" w:rsidRPr="0024379C" w:rsidRDefault="0024379C" w:rsidP="009265E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Pros</w:t>
      </w:r>
      <w:r w:rsidRPr="0024379C">
        <w:rPr>
          <w:rFonts w:ascii="Times New Roman" w:eastAsia="Times New Roman" w:hAnsi="Times New Roman" w:cs="Times New Roman"/>
          <w:sz w:val="24"/>
          <w:szCs w:val="24"/>
        </w:rPr>
        <w:t>: Easy, quick setup</w:t>
      </w:r>
    </w:p>
    <w:p w14:paraId="70493111" w14:textId="77777777" w:rsidR="0024379C" w:rsidRPr="0024379C" w:rsidRDefault="0024379C" w:rsidP="009265E2">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Cons</w:t>
      </w:r>
      <w:r w:rsidRPr="0024379C">
        <w:rPr>
          <w:rFonts w:ascii="Times New Roman" w:eastAsia="Times New Roman" w:hAnsi="Times New Roman" w:cs="Times New Roman"/>
          <w:sz w:val="24"/>
          <w:szCs w:val="24"/>
        </w:rPr>
        <w:t>: Limited customization, depends on Tableau permissions</w:t>
      </w:r>
    </w:p>
    <w:p w14:paraId="42EC4AFE" w14:textId="77777777" w:rsidR="0024379C" w:rsidRPr="0024379C" w:rsidRDefault="0024379C" w:rsidP="0024379C">
      <w:pPr>
        <w:spacing w:before="100" w:beforeAutospacing="1" w:after="100" w:afterAutospacing="1" w:line="240" w:lineRule="auto"/>
        <w:outlineLvl w:val="3"/>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B. JavaScript API Integration</w:t>
      </w:r>
    </w:p>
    <w:p w14:paraId="7E05C8D0" w14:textId="77777777" w:rsidR="0024379C" w:rsidRPr="0024379C" w:rsidRDefault="0024379C" w:rsidP="009265E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Tableau’s JS API to embed dashboards and control interactivity.</w:t>
      </w:r>
    </w:p>
    <w:p w14:paraId="3EF5CBE6" w14:textId="77777777" w:rsidR="0024379C" w:rsidRPr="0024379C" w:rsidRDefault="0024379C" w:rsidP="009265E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Enable advanced features like filtering, parameter passing, and event handling.</w:t>
      </w:r>
    </w:p>
    <w:p w14:paraId="769C059A" w14:textId="77777777" w:rsidR="0024379C" w:rsidRPr="0024379C" w:rsidRDefault="0024379C" w:rsidP="009265E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Sample JS snippet:</w:t>
      </w:r>
    </w:p>
    <w:p w14:paraId="5A8FD6FC"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javascript</w:t>
      </w:r>
    </w:p>
    <w:p w14:paraId="5B376D11"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CopyEdit</w:t>
      </w:r>
    </w:p>
    <w:p w14:paraId="7860181D"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var viz;</w:t>
      </w:r>
    </w:p>
    <w:p w14:paraId="198A02CE"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var containerDiv = document.getElementById("tableauViz");</w:t>
      </w:r>
    </w:p>
    <w:p w14:paraId="5E9A4C7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var url = "https://your-tableau-server/views/CosmeticInsightsDashboard";</w:t>
      </w:r>
    </w:p>
    <w:p w14:paraId="60742A79"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38E5B77"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var options = {</w:t>
      </w:r>
    </w:p>
    <w:p w14:paraId="6757D991"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hideTabs: true,</w:t>
      </w:r>
    </w:p>
    <w:p w14:paraId="30427AC0"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width: "100%",</w:t>
      </w:r>
    </w:p>
    <w:p w14:paraId="016BE0E2"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height: "700px",</w:t>
      </w:r>
    </w:p>
    <w:p w14:paraId="229EFC5E"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onFirstInteractive: function() {</w:t>
      </w:r>
    </w:p>
    <w:p w14:paraId="484479D1"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console.log("Dashboard loaded.");</w:t>
      </w:r>
    </w:p>
    <w:p w14:paraId="060219D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w:t>
      </w:r>
    </w:p>
    <w:p w14:paraId="19A5ECE1"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0D7D27D1"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56D399F"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viz = new tableau.Viz(containerDiv, url, options);</w:t>
      </w:r>
    </w:p>
    <w:p w14:paraId="1A48412F"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0F9794B"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Example: Apply filter via JS API</w:t>
      </w:r>
    </w:p>
    <w:p w14:paraId="5DAF2E8D"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function filterByCategory(category) {</w:t>
      </w:r>
    </w:p>
    <w:p w14:paraId="2499BE2D"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viz.getWorkbook().activateSheetAsync("Trend Overview").then(function(sheet) {</w:t>
      </w:r>
    </w:p>
    <w:p w14:paraId="39218DDA"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sheet.applyFilterAsync("Category", category, tableau.FilterUpdateType.REPLACE);</w:t>
      </w:r>
    </w:p>
    <w:p w14:paraId="574BC54D"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 xml:space="preserve">  });</w:t>
      </w:r>
    </w:p>
    <w:p w14:paraId="10DD0466" w14:textId="77777777" w:rsidR="0024379C" w:rsidRPr="0024379C" w:rsidRDefault="0024379C" w:rsidP="00243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4379C">
        <w:rPr>
          <w:rFonts w:ascii="Courier New" w:eastAsia="Times New Roman" w:hAnsi="Courier New" w:cs="Courier New"/>
          <w:sz w:val="20"/>
          <w:szCs w:val="20"/>
        </w:rPr>
        <w:t>}</w:t>
      </w:r>
    </w:p>
    <w:p w14:paraId="09FE8657" w14:textId="77777777" w:rsidR="0024379C" w:rsidRPr="0024379C" w:rsidRDefault="0024379C" w:rsidP="009265E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Pros</w:t>
      </w:r>
      <w:r w:rsidRPr="0024379C">
        <w:rPr>
          <w:rFonts w:ascii="Times New Roman" w:eastAsia="Times New Roman" w:hAnsi="Times New Roman" w:cs="Times New Roman"/>
          <w:sz w:val="24"/>
          <w:szCs w:val="24"/>
        </w:rPr>
        <w:t>: Full control, dynamic, great UX</w:t>
      </w:r>
    </w:p>
    <w:p w14:paraId="04745D73" w14:textId="77777777" w:rsidR="0024379C" w:rsidRPr="0024379C" w:rsidRDefault="0024379C" w:rsidP="009265E2">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Cons</w:t>
      </w:r>
      <w:r w:rsidRPr="0024379C">
        <w:rPr>
          <w:rFonts w:ascii="Times New Roman" w:eastAsia="Times New Roman" w:hAnsi="Times New Roman" w:cs="Times New Roman"/>
          <w:sz w:val="24"/>
          <w:szCs w:val="24"/>
        </w:rPr>
        <w:t>: Requires development resources</w:t>
      </w:r>
    </w:p>
    <w:p w14:paraId="7F31ADD6"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997851">
          <v:rect id="_x0000_i1411" style="width:0;height:1.5pt" o:hralign="center" o:hrstd="t" o:hr="t" fillcolor="#a0a0a0" stroked="f"/>
        </w:pict>
      </w:r>
    </w:p>
    <w:p w14:paraId="2FE6D943"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4. Security &amp; Access Control</w:t>
      </w:r>
    </w:p>
    <w:p w14:paraId="4629B62F" w14:textId="77777777" w:rsidR="0024379C" w:rsidRPr="0024379C" w:rsidRDefault="0024379C" w:rsidP="009265E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Row-Level Security (RLS)</w:t>
      </w:r>
      <w:r w:rsidRPr="0024379C">
        <w:rPr>
          <w:rFonts w:ascii="Times New Roman" w:eastAsia="Times New Roman" w:hAnsi="Times New Roman" w:cs="Times New Roman"/>
          <w:sz w:val="24"/>
          <w:szCs w:val="24"/>
        </w:rPr>
        <w:t xml:space="preserve"> in Tableau to restrict data based on user roles.</w:t>
      </w:r>
    </w:p>
    <w:p w14:paraId="493EF08E" w14:textId="77777777" w:rsidR="0024379C" w:rsidRPr="0024379C" w:rsidRDefault="0024379C" w:rsidP="009265E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Authenticate users via </w:t>
      </w:r>
      <w:r w:rsidRPr="0024379C">
        <w:rPr>
          <w:rFonts w:ascii="Times New Roman" w:eastAsia="Times New Roman" w:hAnsi="Times New Roman" w:cs="Times New Roman"/>
          <w:b/>
          <w:bCs/>
          <w:sz w:val="24"/>
          <w:szCs w:val="24"/>
        </w:rPr>
        <w:t>SSO (Single Sign-On)</w:t>
      </w:r>
      <w:r w:rsidRPr="0024379C">
        <w:rPr>
          <w:rFonts w:ascii="Times New Roman" w:eastAsia="Times New Roman" w:hAnsi="Times New Roman" w:cs="Times New Roman"/>
          <w:sz w:val="24"/>
          <w:szCs w:val="24"/>
        </w:rPr>
        <w:t xml:space="preserve"> or Tableau’s own auth.</w:t>
      </w:r>
    </w:p>
    <w:p w14:paraId="0E9F5C5E" w14:textId="77777777" w:rsidR="0024379C" w:rsidRPr="0024379C" w:rsidRDefault="0024379C" w:rsidP="009265E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Secure embeds with </w:t>
      </w:r>
      <w:r w:rsidRPr="0024379C">
        <w:rPr>
          <w:rFonts w:ascii="Times New Roman" w:eastAsia="Times New Roman" w:hAnsi="Times New Roman" w:cs="Times New Roman"/>
          <w:b/>
          <w:bCs/>
          <w:sz w:val="24"/>
          <w:szCs w:val="24"/>
        </w:rPr>
        <w:t>trusted tickets</w:t>
      </w:r>
      <w:r w:rsidRPr="0024379C">
        <w:rPr>
          <w:rFonts w:ascii="Times New Roman" w:eastAsia="Times New Roman" w:hAnsi="Times New Roman" w:cs="Times New Roman"/>
          <w:sz w:val="24"/>
          <w:szCs w:val="24"/>
        </w:rPr>
        <w:t xml:space="preserve"> or OAuth tokens.</w:t>
      </w:r>
    </w:p>
    <w:p w14:paraId="12A74164" w14:textId="77777777" w:rsidR="001B4150" w:rsidRDefault="0024379C" w:rsidP="009265E2">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Ensure data privacy for sensitive consumer insights.</w:t>
      </w:r>
    </w:p>
    <w:p w14:paraId="3584587E"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96862">
          <v:rect id="_x0000_i1412" style="width:0;height:1.5pt" o:hralign="center" o:hrstd="t" o:hr="t" fillcolor="#a0a0a0" stroked="f"/>
        </w:pict>
      </w:r>
    </w:p>
    <w:p w14:paraId="3143B856" w14:textId="77777777" w:rsidR="0024379C" w:rsidRPr="00E20738" w:rsidRDefault="0024379C" w:rsidP="001B4150">
      <w:pPr>
        <w:spacing w:before="100" w:beforeAutospacing="1" w:after="100" w:afterAutospacing="1" w:line="240" w:lineRule="auto"/>
        <w:rPr>
          <w:rFonts w:ascii="Gigi" w:eastAsia="Times New Roman" w:hAnsi="Gigi" w:cs="TH SarabunPSK"/>
          <w:sz w:val="16"/>
          <w:szCs w:val="16"/>
        </w:rPr>
      </w:pPr>
      <w:r w:rsidRPr="001B4150">
        <w:rPr>
          <w:rFonts w:ascii="Times New Roman" w:eastAsia="Times New Roman" w:hAnsi="Times New Roman" w:cs="Times New Roman"/>
          <w:b/>
          <w:bCs/>
          <w:sz w:val="27"/>
          <w:szCs w:val="27"/>
        </w:rPr>
        <w:t>5. Data Refresh &amp; Real-Time Updates</w:t>
      </w:r>
    </w:p>
    <w:p w14:paraId="0E037790" w14:textId="77777777" w:rsidR="0024379C" w:rsidRPr="0024379C" w:rsidRDefault="0024379C" w:rsidP="009265E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 xml:space="preserve">Use </w:t>
      </w:r>
      <w:r w:rsidRPr="0024379C">
        <w:rPr>
          <w:rFonts w:ascii="Times New Roman" w:eastAsia="Times New Roman" w:hAnsi="Times New Roman" w:cs="Times New Roman"/>
          <w:b/>
          <w:bCs/>
          <w:sz w:val="24"/>
          <w:szCs w:val="24"/>
        </w:rPr>
        <w:t>Tableau Extract Refresh Schedules</w:t>
      </w:r>
      <w:r w:rsidRPr="0024379C">
        <w:rPr>
          <w:rFonts w:ascii="Times New Roman" w:eastAsia="Times New Roman" w:hAnsi="Times New Roman" w:cs="Times New Roman"/>
          <w:sz w:val="24"/>
          <w:szCs w:val="24"/>
        </w:rPr>
        <w:t xml:space="preserve"> or live connections to ensure data is current.</w:t>
      </w:r>
    </w:p>
    <w:p w14:paraId="360E8B42" w14:textId="77777777" w:rsidR="0024379C" w:rsidRPr="0024379C" w:rsidRDefault="0024379C" w:rsidP="009265E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Dashboards embedded in web apps reflect updates on reload or with auto-refresh scripts.</w:t>
      </w:r>
    </w:p>
    <w:p w14:paraId="67012270" w14:textId="77777777" w:rsidR="0024379C" w:rsidRPr="007C583E" w:rsidRDefault="0024379C" w:rsidP="009265E2">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C583E">
        <w:rPr>
          <w:rFonts w:ascii="Times New Roman" w:eastAsia="Times New Roman" w:hAnsi="Times New Roman" w:cs="Times New Roman"/>
          <w:sz w:val="24"/>
          <w:szCs w:val="24"/>
        </w:rPr>
        <w:t xml:space="preserve">Combine with </w:t>
      </w:r>
      <w:r w:rsidRPr="007C583E">
        <w:rPr>
          <w:rFonts w:ascii="Times New Roman" w:eastAsia="Times New Roman" w:hAnsi="Times New Roman" w:cs="Times New Roman"/>
          <w:b/>
          <w:bCs/>
          <w:sz w:val="24"/>
          <w:szCs w:val="24"/>
        </w:rPr>
        <w:t>Webhooks</w:t>
      </w:r>
      <w:r w:rsidRPr="007C583E">
        <w:rPr>
          <w:rFonts w:ascii="Times New Roman" w:eastAsia="Times New Roman" w:hAnsi="Times New Roman" w:cs="Times New Roman"/>
          <w:sz w:val="24"/>
          <w:szCs w:val="24"/>
        </w:rPr>
        <w:t xml:space="preserve"> or APIs for near real-time alerting or syncing.</w:t>
      </w:r>
    </w:p>
    <w:p w14:paraId="31931D1F"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1650D8">
          <v:rect id="_x0000_i1413" style="width:0;height:1.5pt" o:hralign="center" o:hrstd="t" o:hr="t" fillcolor="#a0a0a0" stroked="f"/>
        </w:pict>
      </w:r>
    </w:p>
    <w:p w14:paraId="73D10075" w14:textId="77777777" w:rsidR="00442BA3" w:rsidRPr="0024379C" w:rsidRDefault="0024379C" w:rsidP="00442BA3">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7"/>
          <w:szCs w:val="27"/>
        </w:rPr>
        <w:t>6. Integration with Other Web Platforms</w:t>
      </w:r>
    </w:p>
    <w:p w14:paraId="340B6C4F" w14:textId="77777777" w:rsidR="0024379C" w:rsidRPr="0024379C" w:rsidRDefault="0024379C" w:rsidP="00E20738">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CMS Integration</w:t>
      </w:r>
      <w:r w:rsidRPr="0024379C">
        <w:rPr>
          <w:rFonts w:ascii="Times New Roman" w:eastAsia="Times New Roman" w:hAnsi="Times New Roman" w:cs="Times New Roman"/>
          <w:sz w:val="24"/>
          <w:szCs w:val="24"/>
        </w:rPr>
        <w:t>: Embed in SharePoint, WordPress, or custom portals.</w:t>
      </w:r>
    </w:p>
    <w:p w14:paraId="3546EA71" w14:textId="77777777" w:rsidR="0024379C" w:rsidRPr="0024379C" w:rsidRDefault="0024379C" w:rsidP="009265E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E-commerce Dashboards</w:t>
      </w:r>
      <w:r w:rsidRPr="0024379C">
        <w:rPr>
          <w:rFonts w:ascii="Times New Roman" w:eastAsia="Times New Roman" w:hAnsi="Times New Roman" w:cs="Times New Roman"/>
          <w:sz w:val="24"/>
          <w:szCs w:val="24"/>
        </w:rPr>
        <w:t>: Integrate insights with Shopify, Magento dashboards for marketing teams.</w:t>
      </w:r>
    </w:p>
    <w:p w14:paraId="7C9CBF6C" w14:textId="77777777" w:rsidR="0024379C" w:rsidRPr="0024379C" w:rsidRDefault="0024379C" w:rsidP="009265E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Customer Portals</w:t>
      </w:r>
      <w:r w:rsidRPr="0024379C">
        <w:rPr>
          <w:rFonts w:ascii="Times New Roman" w:eastAsia="Times New Roman" w:hAnsi="Times New Roman" w:cs="Times New Roman"/>
          <w:sz w:val="24"/>
          <w:szCs w:val="24"/>
        </w:rPr>
        <w:t>: Provide personalized product trend insights to clients.</w:t>
      </w:r>
    </w:p>
    <w:p w14:paraId="2468924A" w14:textId="77777777" w:rsidR="0024379C" w:rsidRPr="0024379C" w:rsidRDefault="0024379C" w:rsidP="009265E2">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b/>
          <w:bCs/>
          <w:sz w:val="24"/>
          <w:szCs w:val="24"/>
        </w:rPr>
        <w:t>Mobile-Friendly</w:t>
      </w:r>
      <w:r w:rsidRPr="0024379C">
        <w:rPr>
          <w:rFonts w:ascii="Times New Roman" w:eastAsia="Times New Roman" w:hAnsi="Times New Roman" w:cs="Times New Roman"/>
          <w:sz w:val="24"/>
          <w:szCs w:val="24"/>
        </w:rPr>
        <w:t>: Embed responsive Tableau dashboards for mobile web access.</w:t>
      </w:r>
    </w:p>
    <w:p w14:paraId="5AC0E4B1"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282EC2">
          <v:rect id="_x0000_i1414" style="width:0;height:1.5pt" o:hralign="center" o:hrstd="t" o:hr="t" fillcolor="#a0a0a0" stroked="f"/>
        </w:pict>
      </w:r>
    </w:p>
    <w:p w14:paraId="351242E7" w14:textId="77777777" w:rsidR="0024379C" w:rsidRPr="0024379C" w:rsidRDefault="0024379C" w:rsidP="0024379C">
      <w:pPr>
        <w:spacing w:before="100" w:beforeAutospacing="1" w:after="100" w:afterAutospacing="1" w:line="240" w:lineRule="auto"/>
        <w:outlineLvl w:val="2"/>
        <w:rPr>
          <w:rFonts w:ascii="Times New Roman" w:eastAsia="Times New Roman" w:hAnsi="Times New Roman" w:cs="Times New Roman"/>
          <w:b/>
          <w:bCs/>
          <w:sz w:val="27"/>
          <w:szCs w:val="27"/>
        </w:rPr>
      </w:pPr>
      <w:r w:rsidRPr="0024379C">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6406"/>
      </w:tblGrid>
      <w:tr w:rsidR="0024379C" w:rsidRPr="0024379C" w14:paraId="4BAA183F" w14:textId="77777777" w:rsidTr="0024379C">
        <w:trPr>
          <w:tblHeader/>
          <w:tblCellSpacing w:w="15" w:type="dxa"/>
        </w:trPr>
        <w:tc>
          <w:tcPr>
            <w:tcW w:w="0" w:type="auto"/>
            <w:vAlign w:val="center"/>
            <w:hideMark/>
          </w:tcPr>
          <w:p w14:paraId="189D6147"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Step</w:t>
            </w:r>
          </w:p>
        </w:tc>
        <w:tc>
          <w:tcPr>
            <w:tcW w:w="0" w:type="auto"/>
            <w:vAlign w:val="center"/>
            <w:hideMark/>
          </w:tcPr>
          <w:p w14:paraId="68A98D99" w14:textId="77777777" w:rsidR="0024379C" w:rsidRPr="0024379C" w:rsidRDefault="0024379C" w:rsidP="0024379C">
            <w:pPr>
              <w:spacing w:after="0" w:line="240" w:lineRule="auto"/>
              <w:jc w:val="center"/>
              <w:rPr>
                <w:rFonts w:ascii="Times New Roman" w:eastAsia="Times New Roman" w:hAnsi="Times New Roman" w:cs="Times New Roman"/>
                <w:b/>
                <w:bCs/>
                <w:sz w:val="24"/>
                <w:szCs w:val="24"/>
              </w:rPr>
            </w:pPr>
            <w:r w:rsidRPr="0024379C">
              <w:rPr>
                <w:rFonts w:ascii="Times New Roman" w:eastAsia="Times New Roman" w:hAnsi="Times New Roman" w:cs="Times New Roman"/>
                <w:b/>
                <w:bCs/>
                <w:sz w:val="24"/>
                <w:szCs w:val="24"/>
              </w:rPr>
              <w:t>What to Do</w:t>
            </w:r>
          </w:p>
        </w:tc>
      </w:tr>
      <w:tr w:rsidR="0024379C" w:rsidRPr="0024379C" w14:paraId="22A33E31" w14:textId="77777777" w:rsidTr="0024379C">
        <w:trPr>
          <w:tblCellSpacing w:w="15" w:type="dxa"/>
        </w:trPr>
        <w:tc>
          <w:tcPr>
            <w:tcW w:w="0" w:type="auto"/>
            <w:vAlign w:val="center"/>
            <w:hideMark/>
          </w:tcPr>
          <w:p w14:paraId="577117C8"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Choose hosting</w:t>
            </w:r>
          </w:p>
        </w:tc>
        <w:tc>
          <w:tcPr>
            <w:tcW w:w="0" w:type="auto"/>
            <w:vAlign w:val="center"/>
            <w:hideMark/>
          </w:tcPr>
          <w:p w14:paraId="28AA26E7"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Tableau Public (public) or Tableau Server/Cloud (secure/internal)</w:t>
            </w:r>
          </w:p>
        </w:tc>
      </w:tr>
      <w:tr w:rsidR="0024379C" w:rsidRPr="0024379C" w14:paraId="5BA783E9" w14:textId="77777777" w:rsidTr="0024379C">
        <w:trPr>
          <w:tblCellSpacing w:w="15" w:type="dxa"/>
        </w:trPr>
        <w:tc>
          <w:tcPr>
            <w:tcW w:w="0" w:type="auto"/>
            <w:vAlign w:val="center"/>
            <w:hideMark/>
          </w:tcPr>
          <w:p w14:paraId="6B95A235"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Generate embed code</w:t>
            </w:r>
          </w:p>
        </w:tc>
        <w:tc>
          <w:tcPr>
            <w:tcW w:w="0" w:type="auto"/>
            <w:vAlign w:val="center"/>
            <w:hideMark/>
          </w:tcPr>
          <w:p w14:paraId="667CC53C"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iframe or JavaScript API for embedding</w:t>
            </w:r>
          </w:p>
        </w:tc>
      </w:tr>
      <w:tr w:rsidR="0024379C" w:rsidRPr="0024379C" w14:paraId="7D0CA896" w14:textId="77777777" w:rsidTr="0024379C">
        <w:trPr>
          <w:tblCellSpacing w:w="15" w:type="dxa"/>
        </w:trPr>
        <w:tc>
          <w:tcPr>
            <w:tcW w:w="0" w:type="auto"/>
            <w:vAlign w:val="center"/>
            <w:hideMark/>
          </w:tcPr>
          <w:p w14:paraId="447C57D0"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Control interactivity</w:t>
            </w:r>
          </w:p>
        </w:tc>
        <w:tc>
          <w:tcPr>
            <w:tcW w:w="0" w:type="auto"/>
            <w:vAlign w:val="center"/>
            <w:hideMark/>
          </w:tcPr>
          <w:p w14:paraId="71419C0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Use JS API to enable filtering, parameter passing</w:t>
            </w:r>
          </w:p>
        </w:tc>
      </w:tr>
      <w:tr w:rsidR="0024379C" w:rsidRPr="0024379C" w14:paraId="6663C841" w14:textId="77777777" w:rsidTr="0024379C">
        <w:trPr>
          <w:tblCellSpacing w:w="15" w:type="dxa"/>
        </w:trPr>
        <w:tc>
          <w:tcPr>
            <w:tcW w:w="0" w:type="auto"/>
            <w:vAlign w:val="center"/>
            <w:hideMark/>
          </w:tcPr>
          <w:p w14:paraId="69AC8B16"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Secure data</w:t>
            </w:r>
          </w:p>
        </w:tc>
        <w:tc>
          <w:tcPr>
            <w:tcW w:w="0" w:type="auto"/>
            <w:vAlign w:val="center"/>
            <w:hideMark/>
          </w:tcPr>
          <w:p w14:paraId="1B60A9E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Implement authentication and row-level security</w:t>
            </w:r>
          </w:p>
        </w:tc>
      </w:tr>
      <w:tr w:rsidR="0024379C" w:rsidRPr="0024379C" w14:paraId="1C65C8B0" w14:textId="77777777" w:rsidTr="0024379C">
        <w:trPr>
          <w:tblCellSpacing w:w="15" w:type="dxa"/>
        </w:trPr>
        <w:tc>
          <w:tcPr>
            <w:tcW w:w="0" w:type="auto"/>
            <w:vAlign w:val="center"/>
            <w:hideMark/>
          </w:tcPr>
          <w:p w14:paraId="1D0659AE"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Ensure updates</w:t>
            </w:r>
          </w:p>
        </w:tc>
        <w:tc>
          <w:tcPr>
            <w:tcW w:w="0" w:type="auto"/>
            <w:vAlign w:val="center"/>
            <w:hideMark/>
          </w:tcPr>
          <w:p w14:paraId="17AB298D" w14:textId="77777777" w:rsidR="0024379C" w:rsidRPr="0024379C" w:rsidRDefault="0024379C" w:rsidP="0024379C">
            <w:pPr>
              <w:spacing w:after="0"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Schedule data refresh and use live connections</w:t>
            </w:r>
          </w:p>
        </w:tc>
      </w:tr>
    </w:tbl>
    <w:p w14:paraId="07D0BFD6" w14:textId="77777777" w:rsidR="0024379C" w:rsidRPr="0024379C" w:rsidRDefault="00763F32" w:rsidP="00243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69C79">
          <v:rect id="_x0000_i1415" style="width:0;height:1.5pt" o:hralign="center" o:hrstd="t" o:hr="t" fillcolor="#a0a0a0" stroked="f"/>
        </w:pict>
      </w:r>
    </w:p>
    <w:p w14:paraId="6E5C3B8C"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If you want, I can help you with:</w:t>
      </w:r>
    </w:p>
    <w:p w14:paraId="63655CA6" w14:textId="77777777" w:rsidR="0024379C" w:rsidRPr="0024379C" w:rsidRDefault="0024379C" w:rsidP="009265E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Sample embed code snippets customized for your dashboard</w:t>
      </w:r>
    </w:p>
    <w:p w14:paraId="42A030A2" w14:textId="77777777" w:rsidR="0024379C" w:rsidRPr="0024379C" w:rsidRDefault="0024379C" w:rsidP="009265E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A simple demo integrating your Tableau dashboard into a web page</w:t>
      </w:r>
    </w:p>
    <w:p w14:paraId="16769903" w14:textId="77777777" w:rsidR="0024379C" w:rsidRPr="0024379C" w:rsidRDefault="0024379C" w:rsidP="009265E2">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Guidance on securing your Tableau web embeds</w:t>
      </w:r>
    </w:p>
    <w:p w14:paraId="5ED8B99E" w14:textId="77777777" w:rsidR="0024379C" w:rsidRPr="0024379C" w:rsidRDefault="0024379C" w:rsidP="0024379C">
      <w:pPr>
        <w:spacing w:before="100" w:beforeAutospacing="1" w:after="100" w:afterAutospacing="1" w:line="240" w:lineRule="auto"/>
        <w:rPr>
          <w:rFonts w:ascii="Times New Roman" w:eastAsia="Times New Roman" w:hAnsi="Times New Roman" w:cs="Times New Roman"/>
          <w:sz w:val="24"/>
          <w:szCs w:val="24"/>
        </w:rPr>
      </w:pPr>
      <w:r w:rsidRPr="0024379C">
        <w:rPr>
          <w:rFonts w:ascii="Times New Roman" w:eastAsia="Times New Roman" w:hAnsi="Times New Roman" w:cs="Times New Roman"/>
          <w:sz w:val="24"/>
          <w:szCs w:val="24"/>
        </w:rPr>
        <w:t>Just let me know!</w:t>
      </w:r>
    </w:p>
    <w:p w14:paraId="094FFE93" w14:textId="3B55BEB6" w:rsidR="0024379C" w:rsidRDefault="0024379C" w:rsidP="00CF141F">
      <w:pPr>
        <w:spacing w:before="100" w:beforeAutospacing="1" w:after="100" w:afterAutospacing="1" w:line="240" w:lineRule="auto"/>
        <w:rPr>
          <w:rFonts w:ascii="Times New Roman" w:eastAsia="Times New Roman" w:hAnsi="Times New Roman" w:cs="Times New Roman"/>
          <w:sz w:val="24"/>
          <w:szCs w:val="24"/>
        </w:rPr>
      </w:pPr>
    </w:p>
    <w:p w14:paraId="5325186B" w14:textId="77777777" w:rsidR="0024379C" w:rsidRDefault="0024379C" w:rsidP="00CF141F">
      <w:pPr>
        <w:spacing w:before="100" w:beforeAutospacing="1" w:after="100" w:afterAutospacing="1" w:line="240" w:lineRule="auto"/>
        <w:rPr>
          <w:rFonts w:ascii="Times New Roman" w:eastAsia="Times New Roman" w:hAnsi="Times New Roman" w:cs="Times New Roman"/>
          <w:sz w:val="24"/>
          <w:szCs w:val="24"/>
        </w:rPr>
      </w:pPr>
    </w:p>
    <w:p w14:paraId="071943A5" w14:textId="77777777" w:rsidR="00CF141F" w:rsidRPr="00CF141F" w:rsidRDefault="00CF141F" w:rsidP="00CF141F">
      <w:pPr>
        <w:pBdr>
          <w:top w:val="single" w:sz="6" w:space="1" w:color="auto"/>
        </w:pBdr>
        <w:spacing w:after="0" w:line="240" w:lineRule="auto"/>
        <w:jc w:val="center"/>
        <w:rPr>
          <w:rFonts w:ascii="Arial" w:eastAsia="Times New Roman" w:hAnsi="Arial" w:cs="Arial"/>
          <w:vanish/>
          <w:sz w:val="16"/>
          <w:szCs w:val="16"/>
        </w:rPr>
      </w:pPr>
      <w:r w:rsidRPr="00CF141F">
        <w:rPr>
          <w:rFonts w:ascii="Arial" w:eastAsia="Times New Roman" w:hAnsi="Arial" w:cs="Arial"/>
          <w:vanish/>
          <w:sz w:val="16"/>
          <w:szCs w:val="16"/>
        </w:rPr>
        <w:t>Bottom of Form</w:t>
      </w:r>
    </w:p>
    <w:sectPr w:rsidR="00CF141F" w:rsidRPr="00CF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Gigi">
    <w:panose1 w:val="04040504061007020D02"/>
    <w:charset w:val="00"/>
    <w:family w:val="decorative"/>
    <w:pitch w:val="variable"/>
    <w:sig w:usb0="00000003" w:usb1="00000000" w:usb2="00000000" w:usb3="00000000" w:csb0="00000001" w:csb1="00000000"/>
  </w:font>
  <w:font w:name="TH Sarabun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2C8E"/>
    <w:multiLevelType w:val="multilevel"/>
    <w:tmpl w:val="0D06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778B"/>
    <w:multiLevelType w:val="multilevel"/>
    <w:tmpl w:val="C87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B85"/>
    <w:multiLevelType w:val="multilevel"/>
    <w:tmpl w:val="D7A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D3746"/>
    <w:multiLevelType w:val="multilevel"/>
    <w:tmpl w:val="66AC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904E1"/>
    <w:multiLevelType w:val="multilevel"/>
    <w:tmpl w:val="AF3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5A3"/>
    <w:multiLevelType w:val="multilevel"/>
    <w:tmpl w:val="2BD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056A7"/>
    <w:multiLevelType w:val="multilevel"/>
    <w:tmpl w:val="0F10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6934"/>
    <w:multiLevelType w:val="multilevel"/>
    <w:tmpl w:val="8512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66A84"/>
    <w:multiLevelType w:val="multilevel"/>
    <w:tmpl w:val="289AF6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0308F"/>
    <w:multiLevelType w:val="multilevel"/>
    <w:tmpl w:val="11D6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85C35"/>
    <w:multiLevelType w:val="multilevel"/>
    <w:tmpl w:val="59A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C3159"/>
    <w:multiLevelType w:val="multilevel"/>
    <w:tmpl w:val="ABD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D5031"/>
    <w:multiLevelType w:val="multilevel"/>
    <w:tmpl w:val="7F7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1152F"/>
    <w:multiLevelType w:val="multilevel"/>
    <w:tmpl w:val="9CA4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D0F02"/>
    <w:multiLevelType w:val="multilevel"/>
    <w:tmpl w:val="D59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69BA"/>
    <w:multiLevelType w:val="multilevel"/>
    <w:tmpl w:val="93D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C5210"/>
    <w:multiLevelType w:val="multilevel"/>
    <w:tmpl w:val="EF54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645F7A"/>
    <w:multiLevelType w:val="multilevel"/>
    <w:tmpl w:val="2D44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611A1"/>
    <w:multiLevelType w:val="multilevel"/>
    <w:tmpl w:val="F54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A70D0"/>
    <w:multiLevelType w:val="multilevel"/>
    <w:tmpl w:val="7196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E0E81"/>
    <w:multiLevelType w:val="multilevel"/>
    <w:tmpl w:val="51B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05810"/>
    <w:multiLevelType w:val="multilevel"/>
    <w:tmpl w:val="281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753D7"/>
    <w:multiLevelType w:val="multilevel"/>
    <w:tmpl w:val="272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13D6B"/>
    <w:multiLevelType w:val="multilevel"/>
    <w:tmpl w:val="DA56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B04B8"/>
    <w:multiLevelType w:val="multilevel"/>
    <w:tmpl w:val="8BF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827446"/>
    <w:multiLevelType w:val="multilevel"/>
    <w:tmpl w:val="F15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14E51"/>
    <w:multiLevelType w:val="multilevel"/>
    <w:tmpl w:val="8F1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A20F8"/>
    <w:multiLevelType w:val="multilevel"/>
    <w:tmpl w:val="1CA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645EB"/>
    <w:multiLevelType w:val="multilevel"/>
    <w:tmpl w:val="1D9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5327E"/>
    <w:multiLevelType w:val="multilevel"/>
    <w:tmpl w:val="888E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B054A"/>
    <w:multiLevelType w:val="multilevel"/>
    <w:tmpl w:val="2EA27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4A3E4D"/>
    <w:multiLevelType w:val="multilevel"/>
    <w:tmpl w:val="7E7A9D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6128E"/>
    <w:multiLevelType w:val="multilevel"/>
    <w:tmpl w:val="EC0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173E3"/>
    <w:multiLevelType w:val="multilevel"/>
    <w:tmpl w:val="2AA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26DF6"/>
    <w:multiLevelType w:val="multilevel"/>
    <w:tmpl w:val="936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95FF6"/>
    <w:multiLevelType w:val="multilevel"/>
    <w:tmpl w:val="376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C7239E"/>
    <w:multiLevelType w:val="multilevel"/>
    <w:tmpl w:val="2AF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76264"/>
    <w:multiLevelType w:val="multilevel"/>
    <w:tmpl w:val="DACAFC34"/>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8F1C00"/>
    <w:multiLevelType w:val="multilevel"/>
    <w:tmpl w:val="CD9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265A7"/>
    <w:multiLevelType w:val="multilevel"/>
    <w:tmpl w:val="2CF0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901A3"/>
    <w:multiLevelType w:val="multilevel"/>
    <w:tmpl w:val="DAA4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25219"/>
    <w:multiLevelType w:val="multilevel"/>
    <w:tmpl w:val="963E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81B7F"/>
    <w:multiLevelType w:val="multilevel"/>
    <w:tmpl w:val="041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8F040C"/>
    <w:multiLevelType w:val="multilevel"/>
    <w:tmpl w:val="BD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87E0D"/>
    <w:multiLevelType w:val="multilevel"/>
    <w:tmpl w:val="1D3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CA2D6D"/>
    <w:multiLevelType w:val="multilevel"/>
    <w:tmpl w:val="CAC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6E7071"/>
    <w:multiLevelType w:val="multilevel"/>
    <w:tmpl w:val="DA1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C45FE"/>
    <w:multiLevelType w:val="multilevel"/>
    <w:tmpl w:val="D396A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C1021A"/>
    <w:multiLevelType w:val="multilevel"/>
    <w:tmpl w:val="8C3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E4307"/>
    <w:multiLevelType w:val="multilevel"/>
    <w:tmpl w:val="52B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4F5954"/>
    <w:multiLevelType w:val="multilevel"/>
    <w:tmpl w:val="873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F078C9"/>
    <w:multiLevelType w:val="multilevel"/>
    <w:tmpl w:val="F97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9505EE"/>
    <w:multiLevelType w:val="multilevel"/>
    <w:tmpl w:val="3ADE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3571D4"/>
    <w:multiLevelType w:val="multilevel"/>
    <w:tmpl w:val="4978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5C4B90"/>
    <w:multiLevelType w:val="multilevel"/>
    <w:tmpl w:val="38A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232057"/>
    <w:multiLevelType w:val="multilevel"/>
    <w:tmpl w:val="DB4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F51ED0"/>
    <w:multiLevelType w:val="multilevel"/>
    <w:tmpl w:val="9928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927DAE"/>
    <w:multiLevelType w:val="multilevel"/>
    <w:tmpl w:val="8DB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A94DB7"/>
    <w:multiLevelType w:val="multilevel"/>
    <w:tmpl w:val="336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AA0331"/>
    <w:multiLevelType w:val="multilevel"/>
    <w:tmpl w:val="55D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76B72"/>
    <w:multiLevelType w:val="multilevel"/>
    <w:tmpl w:val="883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060EB8"/>
    <w:multiLevelType w:val="multilevel"/>
    <w:tmpl w:val="DA0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FF5C2E"/>
    <w:multiLevelType w:val="multilevel"/>
    <w:tmpl w:val="487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459CB"/>
    <w:multiLevelType w:val="multilevel"/>
    <w:tmpl w:val="29D0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60AF4"/>
    <w:multiLevelType w:val="multilevel"/>
    <w:tmpl w:val="D11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832C64"/>
    <w:multiLevelType w:val="multilevel"/>
    <w:tmpl w:val="841C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B10976"/>
    <w:multiLevelType w:val="multilevel"/>
    <w:tmpl w:val="559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25058">
    <w:abstractNumId w:val="20"/>
  </w:num>
  <w:num w:numId="2" w16cid:durableId="386150245">
    <w:abstractNumId w:val="18"/>
  </w:num>
  <w:num w:numId="3" w16cid:durableId="1131165413">
    <w:abstractNumId w:val="0"/>
  </w:num>
  <w:num w:numId="4" w16cid:durableId="207035706">
    <w:abstractNumId w:val="19"/>
  </w:num>
  <w:num w:numId="5" w16cid:durableId="500774424">
    <w:abstractNumId w:val="61"/>
  </w:num>
  <w:num w:numId="6" w16cid:durableId="212273190">
    <w:abstractNumId w:val="40"/>
  </w:num>
  <w:num w:numId="7" w16cid:durableId="65416203">
    <w:abstractNumId w:val="23"/>
  </w:num>
  <w:num w:numId="8" w16cid:durableId="432285215">
    <w:abstractNumId w:val="54"/>
  </w:num>
  <w:num w:numId="9" w16cid:durableId="18970591">
    <w:abstractNumId w:val="26"/>
  </w:num>
  <w:num w:numId="10" w16cid:durableId="858353511">
    <w:abstractNumId w:val="53"/>
  </w:num>
  <w:num w:numId="11" w16cid:durableId="293366401">
    <w:abstractNumId w:val="5"/>
  </w:num>
  <w:num w:numId="12" w16cid:durableId="1202788168">
    <w:abstractNumId w:val="15"/>
  </w:num>
  <w:num w:numId="13" w16cid:durableId="1045837238">
    <w:abstractNumId w:val="55"/>
  </w:num>
  <w:num w:numId="14" w16cid:durableId="902562507">
    <w:abstractNumId w:val="30"/>
  </w:num>
  <w:num w:numId="15" w16cid:durableId="1904214843">
    <w:abstractNumId w:val="8"/>
  </w:num>
  <w:num w:numId="16" w16cid:durableId="1541747348">
    <w:abstractNumId w:val="62"/>
  </w:num>
  <w:num w:numId="17" w16cid:durableId="500006502">
    <w:abstractNumId w:val="7"/>
  </w:num>
  <w:num w:numId="18" w16cid:durableId="185213668">
    <w:abstractNumId w:val="52"/>
  </w:num>
  <w:num w:numId="19" w16cid:durableId="918825783">
    <w:abstractNumId w:val="35"/>
  </w:num>
  <w:num w:numId="20" w16cid:durableId="1435204138">
    <w:abstractNumId w:val="2"/>
  </w:num>
  <w:num w:numId="21" w16cid:durableId="1179349375">
    <w:abstractNumId w:val="63"/>
  </w:num>
  <w:num w:numId="22" w16cid:durableId="249890513">
    <w:abstractNumId w:val="60"/>
  </w:num>
  <w:num w:numId="23" w16cid:durableId="2036080298">
    <w:abstractNumId w:val="34"/>
  </w:num>
  <w:num w:numId="24" w16cid:durableId="38360437">
    <w:abstractNumId w:val="50"/>
  </w:num>
  <w:num w:numId="25" w16cid:durableId="1083456295">
    <w:abstractNumId w:val="17"/>
  </w:num>
  <w:num w:numId="26" w16cid:durableId="65423091">
    <w:abstractNumId w:val="44"/>
  </w:num>
  <w:num w:numId="27" w16cid:durableId="1875537024">
    <w:abstractNumId w:val="48"/>
  </w:num>
  <w:num w:numId="28" w16cid:durableId="650406483">
    <w:abstractNumId w:val="64"/>
  </w:num>
  <w:num w:numId="29" w16cid:durableId="971597820">
    <w:abstractNumId w:val="28"/>
  </w:num>
  <w:num w:numId="30" w16cid:durableId="608126658">
    <w:abstractNumId w:val="57"/>
  </w:num>
  <w:num w:numId="31" w16cid:durableId="146364256">
    <w:abstractNumId w:val="29"/>
  </w:num>
  <w:num w:numId="32" w16cid:durableId="462117026">
    <w:abstractNumId w:val="38"/>
  </w:num>
  <w:num w:numId="33" w16cid:durableId="1823545411">
    <w:abstractNumId w:val="39"/>
  </w:num>
  <w:num w:numId="34" w16cid:durableId="1489244454">
    <w:abstractNumId w:val="4"/>
  </w:num>
  <w:num w:numId="35" w16cid:durableId="1782841467">
    <w:abstractNumId w:val="6"/>
  </w:num>
  <w:num w:numId="36" w16cid:durableId="495923703">
    <w:abstractNumId w:val="13"/>
  </w:num>
  <w:num w:numId="37" w16cid:durableId="5181841">
    <w:abstractNumId w:val="3"/>
  </w:num>
  <w:num w:numId="38" w16cid:durableId="1143891001">
    <w:abstractNumId w:val="16"/>
  </w:num>
  <w:num w:numId="39" w16cid:durableId="1330402819">
    <w:abstractNumId w:val="51"/>
  </w:num>
  <w:num w:numId="40" w16cid:durableId="1586189511">
    <w:abstractNumId w:val="58"/>
  </w:num>
  <w:num w:numId="41" w16cid:durableId="417334986">
    <w:abstractNumId w:val="9"/>
  </w:num>
  <w:num w:numId="42" w16cid:durableId="1690789177">
    <w:abstractNumId w:val="22"/>
  </w:num>
  <w:num w:numId="43" w16cid:durableId="989558930">
    <w:abstractNumId w:val="11"/>
  </w:num>
  <w:num w:numId="44" w16cid:durableId="1848322156">
    <w:abstractNumId w:val="45"/>
  </w:num>
  <w:num w:numId="45" w16cid:durableId="1223712756">
    <w:abstractNumId w:val="56"/>
  </w:num>
  <w:num w:numId="46" w16cid:durableId="1830055433">
    <w:abstractNumId w:val="46"/>
  </w:num>
  <w:num w:numId="47" w16cid:durableId="1373503807">
    <w:abstractNumId w:val="12"/>
  </w:num>
  <w:num w:numId="48" w16cid:durableId="1926453275">
    <w:abstractNumId w:val="65"/>
  </w:num>
  <w:num w:numId="49" w16cid:durableId="1248423340">
    <w:abstractNumId w:val="25"/>
  </w:num>
  <w:num w:numId="50" w16cid:durableId="1963068905">
    <w:abstractNumId w:val="24"/>
  </w:num>
  <w:num w:numId="51" w16cid:durableId="1396388696">
    <w:abstractNumId w:val="32"/>
  </w:num>
  <w:num w:numId="52" w16cid:durableId="1136219739">
    <w:abstractNumId w:val="49"/>
  </w:num>
  <w:num w:numId="53" w16cid:durableId="529496943">
    <w:abstractNumId w:val="21"/>
  </w:num>
  <w:num w:numId="54" w16cid:durableId="2035645159">
    <w:abstractNumId w:val="10"/>
  </w:num>
  <w:num w:numId="55" w16cid:durableId="842623121">
    <w:abstractNumId w:val="43"/>
  </w:num>
  <w:num w:numId="56" w16cid:durableId="259796527">
    <w:abstractNumId w:val="42"/>
  </w:num>
  <w:num w:numId="57" w16cid:durableId="890193723">
    <w:abstractNumId w:val="1"/>
  </w:num>
  <w:num w:numId="58" w16cid:durableId="122694710">
    <w:abstractNumId w:val="36"/>
  </w:num>
  <w:num w:numId="59" w16cid:durableId="389808644">
    <w:abstractNumId w:val="66"/>
  </w:num>
  <w:num w:numId="60" w16cid:durableId="174343830">
    <w:abstractNumId w:val="14"/>
  </w:num>
  <w:num w:numId="61" w16cid:durableId="794903981">
    <w:abstractNumId w:val="59"/>
  </w:num>
  <w:num w:numId="62" w16cid:durableId="1064067117">
    <w:abstractNumId w:val="41"/>
  </w:num>
  <w:num w:numId="63" w16cid:durableId="177472656">
    <w:abstractNumId w:val="37"/>
  </w:num>
  <w:num w:numId="64" w16cid:durableId="880241182">
    <w:abstractNumId w:val="31"/>
  </w:num>
  <w:num w:numId="65" w16cid:durableId="322127193">
    <w:abstractNumId w:val="33"/>
  </w:num>
  <w:num w:numId="66" w16cid:durableId="1970938796">
    <w:abstractNumId w:val="27"/>
  </w:num>
  <w:num w:numId="67" w16cid:durableId="1581672287">
    <w:abstractNumId w:val="4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BB"/>
    <w:rsid w:val="00037032"/>
    <w:rsid w:val="000871BD"/>
    <w:rsid w:val="00091353"/>
    <w:rsid w:val="00094818"/>
    <w:rsid w:val="00097437"/>
    <w:rsid w:val="000C7FBB"/>
    <w:rsid w:val="000E2D6E"/>
    <w:rsid w:val="00121801"/>
    <w:rsid w:val="00121F8D"/>
    <w:rsid w:val="00126207"/>
    <w:rsid w:val="00185E8D"/>
    <w:rsid w:val="0019731A"/>
    <w:rsid w:val="001B3A63"/>
    <w:rsid w:val="001B4150"/>
    <w:rsid w:val="001B6A8F"/>
    <w:rsid w:val="001F0357"/>
    <w:rsid w:val="0021141C"/>
    <w:rsid w:val="0024379C"/>
    <w:rsid w:val="00265582"/>
    <w:rsid w:val="00310657"/>
    <w:rsid w:val="00337F5C"/>
    <w:rsid w:val="003478F1"/>
    <w:rsid w:val="00360393"/>
    <w:rsid w:val="00360491"/>
    <w:rsid w:val="00381000"/>
    <w:rsid w:val="00392A04"/>
    <w:rsid w:val="00393237"/>
    <w:rsid w:val="003A38CF"/>
    <w:rsid w:val="003B61CC"/>
    <w:rsid w:val="003D2ACB"/>
    <w:rsid w:val="00401DCB"/>
    <w:rsid w:val="00440D15"/>
    <w:rsid w:val="00442BA3"/>
    <w:rsid w:val="00463084"/>
    <w:rsid w:val="00474FCD"/>
    <w:rsid w:val="004838EA"/>
    <w:rsid w:val="004E16F2"/>
    <w:rsid w:val="004F6F53"/>
    <w:rsid w:val="005072B4"/>
    <w:rsid w:val="00542246"/>
    <w:rsid w:val="00550E43"/>
    <w:rsid w:val="00565D51"/>
    <w:rsid w:val="005906FB"/>
    <w:rsid w:val="005A39F8"/>
    <w:rsid w:val="005A448F"/>
    <w:rsid w:val="005A5727"/>
    <w:rsid w:val="005B366A"/>
    <w:rsid w:val="005C6B4B"/>
    <w:rsid w:val="005F7DBC"/>
    <w:rsid w:val="00733CA8"/>
    <w:rsid w:val="007577B8"/>
    <w:rsid w:val="00762630"/>
    <w:rsid w:val="00763F32"/>
    <w:rsid w:val="007C583E"/>
    <w:rsid w:val="007D05C0"/>
    <w:rsid w:val="007D39C4"/>
    <w:rsid w:val="0080783F"/>
    <w:rsid w:val="008B492A"/>
    <w:rsid w:val="008B547B"/>
    <w:rsid w:val="008D266B"/>
    <w:rsid w:val="008D6269"/>
    <w:rsid w:val="008E0CDA"/>
    <w:rsid w:val="00923A62"/>
    <w:rsid w:val="00924175"/>
    <w:rsid w:val="009265E2"/>
    <w:rsid w:val="0095319D"/>
    <w:rsid w:val="009923D1"/>
    <w:rsid w:val="009A5389"/>
    <w:rsid w:val="00A110C5"/>
    <w:rsid w:val="00A12496"/>
    <w:rsid w:val="00A1363A"/>
    <w:rsid w:val="00A35B47"/>
    <w:rsid w:val="00A876E1"/>
    <w:rsid w:val="00A95A4E"/>
    <w:rsid w:val="00AE07C5"/>
    <w:rsid w:val="00AF3CB7"/>
    <w:rsid w:val="00B77266"/>
    <w:rsid w:val="00BE02DA"/>
    <w:rsid w:val="00C24E35"/>
    <w:rsid w:val="00C5033C"/>
    <w:rsid w:val="00CC20B7"/>
    <w:rsid w:val="00CD6744"/>
    <w:rsid w:val="00CF141F"/>
    <w:rsid w:val="00D30072"/>
    <w:rsid w:val="00D7059D"/>
    <w:rsid w:val="00DF055A"/>
    <w:rsid w:val="00E20738"/>
    <w:rsid w:val="00E41434"/>
    <w:rsid w:val="00E42568"/>
    <w:rsid w:val="00E45456"/>
    <w:rsid w:val="00E5327D"/>
    <w:rsid w:val="00E8690E"/>
    <w:rsid w:val="00F04EC0"/>
    <w:rsid w:val="00F175C4"/>
    <w:rsid w:val="00F30F7A"/>
    <w:rsid w:val="00F74EE1"/>
    <w:rsid w:val="00F94FA8"/>
    <w:rsid w:val="00FB0F6F"/>
    <w:rsid w:val="00FE45E3"/>
    <w:rsid w:val="00FF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3"/>
    <o:shapelayout v:ext="edit">
      <o:idmap v:ext="edit" data="1"/>
    </o:shapelayout>
  </w:shapeDefaults>
  <w:decimalSymbol w:val="."/>
  <w:listSeparator w:val=","/>
  <w14:docId w14:val="1F854036"/>
  <w15:chartTrackingRefBased/>
  <w15:docId w15:val="{BE2A9532-E243-4976-9003-86D8FF1C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7D"/>
  </w:style>
  <w:style w:type="paragraph" w:styleId="Heading1">
    <w:name w:val="heading 1"/>
    <w:basedOn w:val="Normal"/>
    <w:next w:val="Normal"/>
    <w:link w:val="Heading1Char"/>
    <w:uiPriority w:val="9"/>
    <w:qFormat/>
    <w:rsid w:val="000C7FB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C7FB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C7FB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7FB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7FB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7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B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C7F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7FB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7FB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7FB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7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BB"/>
    <w:rPr>
      <w:rFonts w:eastAsiaTheme="majorEastAsia" w:cstheme="majorBidi"/>
      <w:color w:val="272727" w:themeColor="text1" w:themeTint="D8"/>
    </w:rPr>
  </w:style>
  <w:style w:type="paragraph" w:styleId="Title">
    <w:name w:val="Title"/>
    <w:basedOn w:val="Normal"/>
    <w:next w:val="Normal"/>
    <w:link w:val="TitleChar"/>
    <w:uiPriority w:val="10"/>
    <w:qFormat/>
    <w:rsid w:val="000C7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BB"/>
    <w:pPr>
      <w:spacing w:before="160"/>
      <w:jc w:val="center"/>
    </w:pPr>
    <w:rPr>
      <w:i/>
      <w:iCs/>
      <w:color w:val="404040" w:themeColor="text1" w:themeTint="BF"/>
    </w:rPr>
  </w:style>
  <w:style w:type="character" w:customStyle="1" w:styleId="QuoteChar">
    <w:name w:val="Quote Char"/>
    <w:basedOn w:val="DefaultParagraphFont"/>
    <w:link w:val="Quote"/>
    <w:uiPriority w:val="29"/>
    <w:rsid w:val="000C7FBB"/>
    <w:rPr>
      <w:i/>
      <w:iCs/>
      <w:color w:val="404040" w:themeColor="text1" w:themeTint="BF"/>
    </w:rPr>
  </w:style>
  <w:style w:type="paragraph" w:styleId="ListParagraph">
    <w:name w:val="List Paragraph"/>
    <w:basedOn w:val="Normal"/>
    <w:uiPriority w:val="34"/>
    <w:qFormat/>
    <w:rsid w:val="000C7FBB"/>
    <w:pPr>
      <w:ind w:left="720"/>
      <w:contextualSpacing/>
    </w:pPr>
  </w:style>
  <w:style w:type="character" w:styleId="IntenseEmphasis">
    <w:name w:val="Intense Emphasis"/>
    <w:basedOn w:val="DefaultParagraphFont"/>
    <w:uiPriority w:val="21"/>
    <w:qFormat/>
    <w:rsid w:val="000C7FBB"/>
    <w:rPr>
      <w:i/>
      <w:iCs/>
      <w:color w:val="2E74B5" w:themeColor="accent1" w:themeShade="BF"/>
    </w:rPr>
  </w:style>
  <w:style w:type="paragraph" w:styleId="IntenseQuote">
    <w:name w:val="Intense Quote"/>
    <w:basedOn w:val="Normal"/>
    <w:next w:val="Normal"/>
    <w:link w:val="IntenseQuoteChar"/>
    <w:uiPriority w:val="30"/>
    <w:qFormat/>
    <w:rsid w:val="000C7FB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7FBB"/>
    <w:rPr>
      <w:i/>
      <w:iCs/>
      <w:color w:val="2E74B5" w:themeColor="accent1" w:themeShade="BF"/>
    </w:rPr>
  </w:style>
  <w:style w:type="character" w:styleId="IntenseReference">
    <w:name w:val="Intense Reference"/>
    <w:basedOn w:val="DefaultParagraphFont"/>
    <w:uiPriority w:val="32"/>
    <w:qFormat/>
    <w:rsid w:val="000C7FBB"/>
    <w:rPr>
      <w:b/>
      <w:bCs/>
      <w:smallCaps/>
      <w:color w:val="2E74B5" w:themeColor="accent1" w:themeShade="BF"/>
      <w:spacing w:val="5"/>
    </w:rPr>
  </w:style>
  <w:style w:type="paragraph" w:styleId="NormalWeb">
    <w:name w:val="Normal (Web)"/>
    <w:basedOn w:val="Normal"/>
    <w:uiPriority w:val="99"/>
    <w:unhideWhenUsed/>
    <w:rsid w:val="00CF141F"/>
    <w:rPr>
      <w:rFonts w:ascii="Times New Roman" w:hAnsi="Times New Roman" w:cs="Times New Roman"/>
      <w:sz w:val="24"/>
      <w:szCs w:val="24"/>
    </w:rPr>
  </w:style>
  <w:style w:type="paragraph" w:customStyle="1" w:styleId="style1">
    <w:name w:val="style 1"/>
    <w:next w:val="Normal"/>
    <w:locked/>
    <w:rsid w:val="00C5033C"/>
    <w:pPr>
      <w:spacing w:before="100" w:beforeAutospacing="1" w:after="100" w:afterAutospacing="1" w:line="240" w:lineRule="auto"/>
      <w:outlineLvl w:val="2"/>
    </w:pPr>
  </w:style>
  <w:style w:type="paragraph" w:customStyle="1" w:styleId="Style10">
    <w:name w:val="Style1"/>
    <w:next w:val="Heading1"/>
    <w:qFormat/>
    <w:rsid w:val="00E5327D"/>
  </w:style>
  <w:style w:type="character" w:styleId="SubtleEmphasis">
    <w:name w:val="Subtle Emphasis"/>
    <w:basedOn w:val="DefaultParagraphFont"/>
    <w:uiPriority w:val="19"/>
    <w:qFormat/>
    <w:rsid w:val="00E41434"/>
    <w:rPr>
      <w:i/>
      <w:iCs/>
      <w:color w:val="404040" w:themeColor="text1" w:themeTint="BF"/>
    </w:rPr>
  </w:style>
  <w:style w:type="character" w:styleId="Emphasis">
    <w:name w:val="Emphasis"/>
    <w:basedOn w:val="DefaultParagraphFont"/>
    <w:uiPriority w:val="20"/>
    <w:qFormat/>
    <w:rsid w:val="00E41434"/>
    <w:rPr>
      <w:i/>
      <w:iCs/>
    </w:rPr>
  </w:style>
  <w:style w:type="character" w:styleId="SubtleReference">
    <w:name w:val="Subtle Reference"/>
    <w:basedOn w:val="DefaultParagraphFont"/>
    <w:uiPriority w:val="31"/>
    <w:qFormat/>
    <w:rsid w:val="00E4143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483659">
      <w:bodyDiv w:val="1"/>
      <w:marLeft w:val="0"/>
      <w:marRight w:val="0"/>
      <w:marTop w:val="0"/>
      <w:marBottom w:val="0"/>
      <w:divBdr>
        <w:top w:val="none" w:sz="0" w:space="0" w:color="auto"/>
        <w:left w:val="none" w:sz="0" w:space="0" w:color="auto"/>
        <w:bottom w:val="none" w:sz="0" w:space="0" w:color="auto"/>
        <w:right w:val="none" w:sz="0" w:space="0" w:color="auto"/>
      </w:divBdr>
      <w:divsChild>
        <w:div w:id="198052434">
          <w:marLeft w:val="0"/>
          <w:marRight w:val="0"/>
          <w:marTop w:val="0"/>
          <w:marBottom w:val="0"/>
          <w:divBdr>
            <w:top w:val="none" w:sz="0" w:space="0" w:color="auto"/>
            <w:left w:val="none" w:sz="0" w:space="0" w:color="auto"/>
            <w:bottom w:val="none" w:sz="0" w:space="0" w:color="auto"/>
            <w:right w:val="none" w:sz="0" w:space="0" w:color="auto"/>
          </w:divBdr>
          <w:divsChild>
            <w:div w:id="159127917">
              <w:marLeft w:val="0"/>
              <w:marRight w:val="0"/>
              <w:marTop w:val="0"/>
              <w:marBottom w:val="0"/>
              <w:divBdr>
                <w:top w:val="none" w:sz="0" w:space="0" w:color="auto"/>
                <w:left w:val="none" w:sz="0" w:space="0" w:color="auto"/>
                <w:bottom w:val="none" w:sz="0" w:space="0" w:color="auto"/>
                <w:right w:val="none" w:sz="0" w:space="0" w:color="auto"/>
              </w:divBdr>
              <w:divsChild>
                <w:div w:id="1091854960">
                  <w:marLeft w:val="0"/>
                  <w:marRight w:val="0"/>
                  <w:marTop w:val="0"/>
                  <w:marBottom w:val="0"/>
                  <w:divBdr>
                    <w:top w:val="none" w:sz="0" w:space="0" w:color="auto"/>
                    <w:left w:val="none" w:sz="0" w:space="0" w:color="auto"/>
                    <w:bottom w:val="none" w:sz="0" w:space="0" w:color="auto"/>
                    <w:right w:val="none" w:sz="0" w:space="0" w:color="auto"/>
                  </w:divBdr>
                  <w:divsChild>
                    <w:div w:id="529148075">
                      <w:marLeft w:val="0"/>
                      <w:marRight w:val="0"/>
                      <w:marTop w:val="0"/>
                      <w:marBottom w:val="0"/>
                      <w:divBdr>
                        <w:top w:val="none" w:sz="0" w:space="0" w:color="auto"/>
                        <w:left w:val="none" w:sz="0" w:space="0" w:color="auto"/>
                        <w:bottom w:val="none" w:sz="0" w:space="0" w:color="auto"/>
                        <w:right w:val="none" w:sz="0" w:space="0" w:color="auto"/>
                      </w:divBdr>
                      <w:divsChild>
                        <w:div w:id="1933513840">
                          <w:marLeft w:val="0"/>
                          <w:marRight w:val="0"/>
                          <w:marTop w:val="0"/>
                          <w:marBottom w:val="0"/>
                          <w:divBdr>
                            <w:top w:val="none" w:sz="0" w:space="0" w:color="auto"/>
                            <w:left w:val="none" w:sz="0" w:space="0" w:color="auto"/>
                            <w:bottom w:val="none" w:sz="0" w:space="0" w:color="auto"/>
                            <w:right w:val="none" w:sz="0" w:space="0" w:color="auto"/>
                          </w:divBdr>
                          <w:divsChild>
                            <w:div w:id="1740253076">
                              <w:marLeft w:val="0"/>
                              <w:marRight w:val="0"/>
                              <w:marTop w:val="0"/>
                              <w:marBottom w:val="0"/>
                              <w:divBdr>
                                <w:top w:val="none" w:sz="0" w:space="0" w:color="auto"/>
                                <w:left w:val="none" w:sz="0" w:space="0" w:color="auto"/>
                                <w:bottom w:val="none" w:sz="0" w:space="0" w:color="auto"/>
                                <w:right w:val="none" w:sz="0" w:space="0" w:color="auto"/>
                              </w:divBdr>
                              <w:divsChild>
                                <w:div w:id="753091705">
                                  <w:marLeft w:val="0"/>
                                  <w:marRight w:val="0"/>
                                  <w:marTop w:val="0"/>
                                  <w:marBottom w:val="0"/>
                                  <w:divBdr>
                                    <w:top w:val="none" w:sz="0" w:space="0" w:color="auto"/>
                                    <w:left w:val="none" w:sz="0" w:space="0" w:color="auto"/>
                                    <w:bottom w:val="none" w:sz="0" w:space="0" w:color="auto"/>
                                    <w:right w:val="none" w:sz="0" w:space="0" w:color="auto"/>
                                  </w:divBdr>
                                  <w:divsChild>
                                    <w:div w:id="379861304">
                                      <w:marLeft w:val="0"/>
                                      <w:marRight w:val="0"/>
                                      <w:marTop w:val="0"/>
                                      <w:marBottom w:val="0"/>
                                      <w:divBdr>
                                        <w:top w:val="none" w:sz="0" w:space="0" w:color="auto"/>
                                        <w:left w:val="none" w:sz="0" w:space="0" w:color="auto"/>
                                        <w:bottom w:val="none" w:sz="0" w:space="0" w:color="auto"/>
                                        <w:right w:val="none" w:sz="0" w:space="0" w:color="auto"/>
                                      </w:divBdr>
                                      <w:divsChild>
                                        <w:div w:id="286206826">
                                          <w:marLeft w:val="0"/>
                                          <w:marRight w:val="0"/>
                                          <w:marTop w:val="0"/>
                                          <w:marBottom w:val="0"/>
                                          <w:divBdr>
                                            <w:top w:val="none" w:sz="0" w:space="0" w:color="auto"/>
                                            <w:left w:val="none" w:sz="0" w:space="0" w:color="auto"/>
                                            <w:bottom w:val="none" w:sz="0" w:space="0" w:color="auto"/>
                                            <w:right w:val="none" w:sz="0" w:space="0" w:color="auto"/>
                                          </w:divBdr>
                                          <w:divsChild>
                                            <w:div w:id="1270352483">
                                              <w:marLeft w:val="0"/>
                                              <w:marRight w:val="0"/>
                                              <w:marTop w:val="0"/>
                                              <w:marBottom w:val="0"/>
                                              <w:divBdr>
                                                <w:top w:val="none" w:sz="0" w:space="0" w:color="auto"/>
                                                <w:left w:val="none" w:sz="0" w:space="0" w:color="auto"/>
                                                <w:bottom w:val="none" w:sz="0" w:space="0" w:color="auto"/>
                                                <w:right w:val="none" w:sz="0" w:space="0" w:color="auto"/>
                                              </w:divBdr>
                                              <w:divsChild>
                                                <w:div w:id="2032563690">
                                                  <w:marLeft w:val="0"/>
                                                  <w:marRight w:val="0"/>
                                                  <w:marTop w:val="0"/>
                                                  <w:marBottom w:val="0"/>
                                                  <w:divBdr>
                                                    <w:top w:val="none" w:sz="0" w:space="0" w:color="auto"/>
                                                    <w:left w:val="none" w:sz="0" w:space="0" w:color="auto"/>
                                                    <w:bottom w:val="none" w:sz="0" w:space="0" w:color="auto"/>
                                                    <w:right w:val="none" w:sz="0" w:space="0" w:color="auto"/>
                                                  </w:divBdr>
                                                  <w:divsChild>
                                                    <w:div w:id="728845073">
                                                      <w:marLeft w:val="0"/>
                                                      <w:marRight w:val="0"/>
                                                      <w:marTop w:val="0"/>
                                                      <w:marBottom w:val="0"/>
                                                      <w:divBdr>
                                                        <w:top w:val="none" w:sz="0" w:space="0" w:color="auto"/>
                                                        <w:left w:val="none" w:sz="0" w:space="0" w:color="auto"/>
                                                        <w:bottom w:val="none" w:sz="0" w:space="0" w:color="auto"/>
                                                        <w:right w:val="none" w:sz="0" w:space="0" w:color="auto"/>
                                                      </w:divBdr>
                                                      <w:divsChild>
                                                        <w:div w:id="1667056551">
                                                          <w:marLeft w:val="0"/>
                                                          <w:marRight w:val="0"/>
                                                          <w:marTop w:val="0"/>
                                                          <w:marBottom w:val="0"/>
                                                          <w:divBdr>
                                                            <w:top w:val="none" w:sz="0" w:space="0" w:color="auto"/>
                                                            <w:left w:val="none" w:sz="0" w:space="0" w:color="auto"/>
                                                            <w:bottom w:val="none" w:sz="0" w:space="0" w:color="auto"/>
                                                            <w:right w:val="none" w:sz="0" w:space="0" w:color="auto"/>
                                                          </w:divBdr>
                                                          <w:divsChild>
                                                            <w:div w:id="180634651">
                                                              <w:marLeft w:val="0"/>
                                                              <w:marRight w:val="0"/>
                                                              <w:marTop w:val="0"/>
                                                              <w:marBottom w:val="0"/>
                                                              <w:divBdr>
                                                                <w:top w:val="none" w:sz="0" w:space="0" w:color="auto"/>
                                                                <w:left w:val="none" w:sz="0" w:space="0" w:color="auto"/>
                                                                <w:bottom w:val="none" w:sz="0" w:space="0" w:color="auto"/>
                                                                <w:right w:val="none" w:sz="0" w:space="0" w:color="auto"/>
                                                              </w:divBdr>
                                                            </w:div>
                                                          </w:divsChild>
                                                        </w:div>
                                                        <w:div w:id="365256863">
                                                          <w:marLeft w:val="0"/>
                                                          <w:marRight w:val="0"/>
                                                          <w:marTop w:val="0"/>
                                                          <w:marBottom w:val="0"/>
                                                          <w:divBdr>
                                                            <w:top w:val="none" w:sz="0" w:space="0" w:color="auto"/>
                                                            <w:left w:val="none" w:sz="0" w:space="0" w:color="auto"/>
                                                            <w:bottom w:val="none" w:sz="0" w:space="0" w:color="auto"/>
                                                            <w:right w:val="none" w:sz="0" w:space="0" w:color="auto"/>
                                                          </w:divBdr>
                                                          <w:divsChild>
                                                            <w:div w:id="1611627412">
                                                              <w:marLeft w:val="0"/>
                                                              <w:marRight w:val="0"/>
                                                              <w:marTop w:val="0"/>
                                                              <w:marBottom w:val="0"/>
                                                              <w:divBdr>
                                                                <w:top w:val="none" w:sz="0" w:space="0" w:color="auto"/>
                                                                <w:left w:val="none" w:sz="0" w:space="0" w:color="auto"/>
                                                                <w:bottom w:val="none" w:sz="0" w:space="0" w:color="auto"/>
                                                                <w:right w:val="none" w:sz="0" w:space="0" w:color="auto"/>
                                                              </w:divBdr>
                                                            </w:div>
                                                          </w:divsChild>
                                                        </w:div>
                                                        <w:div w:id="1563060897">
                                                          <w:marLeft w:val="0"/>
                                                          <w:marRight w:val="0"/>
                                                          <w:marTop w:val="0"/>
                                                          <w:marBottom w:val="0"/>
                                                          <w:divBdr>
                                                            <w:top w:val="none" w:sz="0" w:space="0" w:color="auto"/>
                                                            <w:left w:val="none" w:sz="0" w:space="0" w:color="auto"/>
                                                            <w:bottom w:val="none" w:sz="0" w:space="0" w:color="auto"/>
                                                            <w:right w:val="none" w:sz="0" w:space="0" w:color="auto"/>
                                                          </w:divBdr>
                                                          <w:divsChild>
                                                            <w:div w:id="1965453719">
                                                              <w:marLeft w:val="0"/>
                                                              <w:marRight w:val="0"/>
                                                              <w:marTop w:val="0"/>
                                                              <w:marBottom w:val="0"/>
                                                              <w:divBdr>
                                                                <w:top w:val="none" w:sz="0" w:space="0" w:color="auto"/>
                                                                <w:left w:val="none" w:sz="0" w:space="0" w:color="auto"/>
                                                                <w:bottom w:val="none" w:sz="0" w:space="0" w:color="auto"/>
                                                                <w:right w:val="none" w:sz="0" w:space="0" w:color="auto"/>
                                                              </w:divBdr>
                                                            </w:div>
                                                          </w:divsChild>
                                                        </w:div>
                                                        <w:div w:id="589436613">
                                                          <w:marLeft w:val="0"/>
                                                          <w:marRight w:val="0"/>
                                                          <w:marTop w:val="0"/>
                                                          <w:marBottom w:val="0"/>
                                                          <w:divBdr>
                                                            <w:top w:val="none" w:sz="0" w:space="0" w:color="auto"/>
                                                            <w:left w:val="none" w:sz="0" w:space="0" w:color="auto"/>
                                                            <w:bottom w:val="none" w:sz="0" w:space="0" w:color="auto"/>
                                                            <w:right w:val="none" w:sz="0" w:space="0" w:color="auto"/>
                                                          </w:divBdr>
                                                          <w:divsChild>
                                                            <w:div w:id="7444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739868">
          <w:marLeft w:val="0"/>
          <w:marRight w:val="0"/>
          <w:marTop w:val="0"/>
          <w:marBottom w:val="0"/>
          <w:divBdr>
            <w:top w:val="none" w:sz="0" w:space="0" w:color="auto"/>
            <w:left w:val="none" w:sz="0" w:space="0" w:color="auto"/>
            <w:bottom w:val="none" w:sz="0" w:space="0" w:color="auto"/>
            <w:right w:val="none" w:sz="0" w:space="0" w:color="auto"/>
          </w:divBdr>
          <w:divsChild>
            <w:div w:id="1103037684">
              <w:marLeft w:val="0"/>
              <w:marRight w:val="0"/>
              <w:marTop w:val="0"/>
              <w:marBottom w:val="0"/>
              <w:divBdr>
                <w:top w:val="none" w:sz="0" w:space="0" w:color="auto"/>
                <w:left w:val="none" w:sz="0" w:space="0" w:color="auto"/>
                <w:bottom w:val="none" w:sz="0" w:space="0" w:color="auto"/>
                <w:right w:val="none" w:sz="0" w:space="0" w:color="auto"/>
              </w:divBdr>
              <w:divsChild>
                <w:div w:id="176702694">
                  <w:marLeft w:val="0"/>
                  <w:marRight w:val="0"/>
                  <w:marTop w:val="0"/>
                  <w:marBottom w:val="0"/>
                  <w:divBdr>
                    <w:top w:val="none" w:sz="0" w:space="0" w:color="auto"/>
                    <w:left w:val="none" w:sz="0" w:space="0" w:color="auto"/>
                    <w:bottom w:val="none" w:sz="0" w:space="0" w:color="auto"/>
                    <w:right w:val="none" w:sz="0" w:space="0" w:color="auto"/>
                  </w:divBdr>
                  <w:divsChild>
                    <w:div w:id="1537621830">
                      <w:marLeft w:val="0"/>
                      <w:marRight w:val="0"/>
                      <w:marTop w:val="0"/>
                      <w:marBottom w:val="0"/>
                      <w:divBdr>
                        <w:top w:val="none" w:sz="0" w:space="0" w:color="auto"/>
                        <w:left w:val="none" w:sz="0" w:space="0" w:color="auto"/>
                        <w:bottom w:val="none" w:sz="0" w:space="0" w:color="auto"/>
                        <w:right w:val="none" w:sz="0" w:space="0" w:color="auto"/>
                      </w:divBdr>
                      <w:divsChild>
                        <w:div w:id="2043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61210">
      <w:bodyDiv w:val="1"/>
      <w:marLeft w:val="0"/>
      <w:marRight w:val="0"/>
      <w:marTop w:val="0"/>
      <w:marBottom w:val="0"/>
      <w:divBdr>
        <w:top w:val="none" w:sz="0" w:space="0" w:color="auto"/>
        <w:left w:val="none" w:sz="0" w:space="0" w:color="auto"/>
        <w:bottom w:val="none" w:sz="0" w:space="0" w:color="auto"/>
        <w:right w:val="none" w:sz="0" w:space="0" w:color="auto"/>
      </w:divBdr>
      <w:divsChild>
        <w:div w:id="741683577">
          <w:marLeft w:val="0"/>
          <w:marRight w:val="0"/>
          <w:marTop w:val="0"/>
          <w:marBottom w:val="0"/>
          <w:divBdr>
            <w:top w:val="none" w:sz="0" w:space="0" w:color="auto"/>
            <w:left w:val="none" w:sz="0" w:space="0" w:color="auto"/>
            <w:bottom w:val="none" w:sz="0" w:space="0" w:color="auto"/>
            <w:right w:val="none" w:sz="0" w:space="0" w:color="auto"/>
          </w:divBdr>
          <w:divsChild>
            <w:div w:id="817725196">
              <w:marLeft w:val="0"/>
              <w:marRight w:val="0"/>
              <w:marTop w:val="0"/>
              <w:marBottom w:val="0"/>
              <w:divBdr>
                <w:top w:val="none" w:sz="0" w:space="0" w:color="auto"/>
                <w:left w:val="none" w:sz="0" w:space="0" w:color="auto"/>
                <w:bottom w:val="none" w:sz="0" w:space="0" w:color="auto"/>
                <w:right w:val="none" w:sz="0" w:space="0" w:color="auto"/>
              </w:divBdr>
              <w:divsChild>
                <w:div w:id="524290323">
                  <w:marLeft w:val="0"/>
                  <w:marRight w:val="0"/>
                  <w:marTop w:val="0"/>
                  <w:marBottom w:val="0"/>
                  <w:divBdr>
                    <w:top w:val="none" w:sz="0" w:space="0" w:color="auto"/>
                    <w:left w:val="none" w:sz="0" w:space="0" w:color="auto"/>
                    <w:bottom w:val="none" w:sz="0" w:space="0" w:color="auto"/>
                    <w:right w:val="none" w:sz="0" w:space="0" w:color="auto"/>
                  </w:divBdr>
                  <w:divsChild>
                    <w:div w:id="403724955">
                      <w:marLeft w:val="0"/>
                      <w:marRight w:val="0"/>
                      <w:marTop w:val="0"/>
                      <w:marBottom w:val="0"/>
                      <w:divBdr>
                        <w:top w:val="none" w:sz="0" w:space="0" w:color="auto"/>
                        <w:left w:val="none" w:sz="0" w:space="0" w:color="auto"/>
                        <w:bottom w:val="none" w:sz="0" w:space="0" w:color="auto"/>
                        <w:right w:val="none" w:sz="0" w:space="0" w:color="auto"/>
                      </w:divBdr>
                      <w:divsChild>
                        <w:div w:id="78908414">
                          <w:marLeft w:val="0"/>
                          <w:marRight w:val="0"/>
                          <w:marTop w:val="0"/>
                          <w:marBottom w:val="0"/>
                          <w:divBdr>
                            <w:top w:val="none" w:sz="0" w:space="0" w:color="auto"/>
                            <w:left w:val="none" w:sz="0" w:space="0" w:color="auto"/>
                            <w:bottom w:val="none" w:sz="0" w:space="0" w:color="auto"/>
                            <w:right w:val="none" w:sz="0" w:space="0" w:color="auto"/>
                          </w:divBdr>
                          <w:divsChild>
                            <w:div w:id="892429332">
                              <w:marLeft w:val="0"/>
                              <w:marRight w:val="0"/>
                              <w:marTop w:val="0"/>
                              <w:marBottom w:val="0"/>
                              <w:divBdr>
                                <w:top w:val="none" w:sz="0" w:space="0" w:color="auto"/>
                                <w:left w:val="none" w:sz="0" w:space="0" w:color="auto"/>
                                <w:bottom w:val="none" w:sz="0" w:space="0" w:color="auto"/>
                                <w:right w:val="none" w:sz="0" w:space="0" w:color="auto"/>
                              </w:divBdr>
                              <w:divsChild>
                                <w:div w:id="534731410">
                                  <w:marLeft w:val="0"/>
                                  <w:marRight w:val="0"/>
                                  <w:marTop w:val="0"/>
                                  <w:marBottom w:val="0"/>
                                  <w:divBdr>
                                    <w:top w:val="none" w:sz="0" w:space="0" w:color="auto"/>
                                    <w:left w:val="none" w:sz="0" w:space="0" w:color="auto"/>
                                    <w:bottom w:val="none" w:sz="0" w:space="0" w:color="auto"/>
                                    <w:right w:val="none" w:sz="0" w:space="0" w:color="auto"/>
                                  </w:divBdr>
                                  <w:divsChild>
                                    <w:div w:id="394669560">
                                      <w:marLeft w:val="0"/>
                                      <w:marRight w:val="0"/>
                                      <w:marTop w:val="0"/>
                                      <w:marBottom w:val="0"/>
                                      <w:divBdr>
                                        <w:top w:val="none" w:sz="0" w:space="0" w:color="auto"/>
                                        <w:left w:val="none" w:sz="0" w:space="0" w:color="auto"/>
                                        <w:bottom w:val="none" w:sz="0" w:space="0" w:color="auto"/>
                                        <w:right w:val="none" w:sz="0" w:space="0" w:color="auto"/>
                                      </w:divBdr>
                                      <w:divsChild>
                                        <w:div w:id="273750779">
                                          <w:marLeft w:val="0"/>
                                          <w:marRight w:val="0"/>
                                          <w:marTop w:val="0"/>
                                          <w:marBottom w:val="0"/>
                                          <w:divBdr>
                                            <w:top w:val="none" w:sz="0" w:space="0" w:color="auto"/>
                                            <w:left w:val="none" w:sz="0" w:space="0" w:color="auto"/>
                                            <w:bottom w:val="none" w:sz="0" w:space="0" w:color="auto"/>
                                            <w:right w:val="none" w:sz="0" w:space="0" w:color="auto"/>
                                          </w:divBdr>
                                          <w:divsChild>
                                            <w:div w:id="1922715647">
                                              <w:marLeft w:val="0"/>
                                              <w:marRight w:val="0"/>
                                              <w:marTop w:val="0"/>
                                              <w:marBottom w:val="0"/>
                                              <w:divBdr>
                                                <w:top w:val="none" w:sz="0" w:space="0" w:color="auto"/>
                                                <w:left w:val="none" w:sz="0" w:space="0" w:color="auto"/>
                                                <w:bottom w:val="none" w:sz="0" w:space="0" w:color="auto"/>
                                                <w:right w:val="none" w:sz="0" w:space="0" w:color="auto"/>
                                              </w:divBdr>
                                              <w:divsChild>
                                                <w:div w:id="2099936604">
                                                  <w:marLeft w:val="0"/>
                                                  <w:marRight w:val="0"/>
                                                  <w:marTop w:val="0"/>
                                                  <w:marBottom w:val="0"/>
                                                  <w:divBdr>
                                                    <w:top w:val="none" w:sz="0" w:space="0" w:color="auto"/>
                                                    <w:left w:val="none" w:sz="0" w:space="0" w:color="auto"/>
                                                    <w:bottom w:val="none" w:sz="0" w:space="0" w:color="auto"/>
                                                    <w:right w:val="none" w:sz="0" w:space="0" w:color="auto"/>
                                                  </w:divBdr>
                                                  <w:divsChild>
                                                    <w:div w:id="2096197846">
                                                      <w:marLeft w:val="0"/>
                                                      <w:marRight w:val="0"/>
                                                      <w:marTop w:val="0"/>
                                                      <w:marBottom w:val="0"/>
                                                      <w:divBdr>
                                                        <w:top w:val="none" w:sz="0" w:space="0" w:color="auto"/>
                                                        <w:left w:val="none" w:sz="0" w:space="0" w:color="auto"/>
                                                        <w:bottom w:val="none" w:sz="0" w:space="0" w:color="auto"/>
                                                        <w:right w:val="none" w:sz="0" w:space="0" w:color="auto"/>
                                                      </w:divBdr>
                                                      <w:divsChild>
                                                        <w:div w:id="1963607489">
                                                          <w:marLeft w:val="0"/>
                                                          <w:marRight w:val="0"/>
                                                          <w:marTop w:val="0"/>
                                                          <w:marBottom w:val="0"/>
                                                          <w:divBdr>
                                                            <w:top w:val="none" w:sz="0" w:space="0" w:color="auto"/>
                                                            <w:left w:val="none" w:sz="0" w:space="0" w:color="auto"/>
                                                            <w:bottom w:val="none" w:sz="0" w:space="0" w:color="auto"/>
                                                            <w:right w:val="none" w:sz="0" w:space="0" w:color="auto"/>
                                                          </w:divBdr>
                                                          <w:divsChild>
                                                            <w:div w:id="333461951">
                                                              <w:marLeft w:val="0"/>
                                                              <w:marRight w:val="0"/>
                                                              <w:marTop w:val="0"/>
                                                              <w:marBottom w:val="0"/>
                                                              <w:divBdr>
                                                                <w:top w:val="none" w:sz="0" w:space="0" w:color="auto"/>
                                                                <w:left w:val="none" w:sz="0" w:space="0" w:color="auto"/>
                                                                <w:bottom w:val="none" w:sz="0" w:space="0" w:color="auto"/>
                                                                <w:right w:val="none" w:sz="0" w:space="0" w:color="auto"/>
                                                              </w:divBdr>
                                                            </w:div>
                                                          </w:divsChild>
                                                        </w:div>
                                                        <w:div w:id="2068913099">
                                                          <w:marLeft w:val="0"/>
                                                          <w:marRight w:val="0"/>
                                                          <w:marTop w:val="0"/>
                                                          <w:marBottom w:val="0"/>
                                                          <w:divBdr>
                                                            <w:top w:val="none" w:sz="0" w:space="0" w:color="auto"/>
                                                            <w:left w:val="none" w:sz="0" w:space="0" w:color="auto"/>
                                                            <w:bottom w:val="none" w:sz="0" w:space="0" w:color="auto"/>
                                                            <w:right w:val="none" w:sz="0" w:space="0" w:color="auto"/>
                                                          </w:divBdr>
                                                          <w:divsChild>
                                                            <w:div w:id="671421087">
                                                              <w:marLeft w:val="0"/>
                                                              <w:marRight w:val="0"/>
                                                              <w:marTop w:val="0"/>
                                                              <w:marBottom w:val="0"/>
                                                              <w:divBdr>
                                                                <w:top w:val="none" w:sz="0" w:space="0" w:color="auto"/>
                                                                <w:left w:val="none" w:sz="0" w:space="0" w:color="auto"/>
                                                                <w:bottom w:val="none" w:sz="0" w:space="0" w:color="auto"/>
                                                                <w:right w:val="none" w:sz="0" w:space="0" w:color="auto"/>
                                                              </w:divBdr>
                                                            </w:div>
                                                          </w:divsChild>
                                                        </w:div>
                                                        <w:div w:id="167016316">
                                                          <w:marLeft w:val="0"/>
                                                          <w:marRight w:val="0"/>
                                                          <w:marTop w:val="0"/>
                                                          <w:marBottom w:val="0"/>
                                                          <w:divBdr>
                                                            <w:top w:val="none" w:sz="0" w:space="0" w:color="auto"/>
                                                            <w:left w:val="none" w:sz="0" w:space="0" w:color="auto"/>
                                                            <w:bottom w:val="none" w:sz="0" w:space="0" w:color="auto"/>
                                                            <w:right w:val="none" w:sz="0" w:space="0" w:color="auto"/>
                                                          </w:divBdr>
                                                          <w:divsChild>
                                                            <w:div w:id="316694622">
                                                              <w:marLeft w:val="0"/>
                                                              <w:marRight w:val="0"/>
                                                              <w:marTop w:val="0"/>
                                                              <w:marBottom w:val="0"/>
                                                              <w:divBdr>
                                                                <w:top w:val="none" w:sz="0" w:space="0" w:color="auto"/>
                                                                <w:left w:val="none" w:sz="0" w:space="0" w:color="auto"/>
                                                                <w:bottom w:val="none" w:sz="0" w:space="0" w:color="auto"/>
                                                                <w:right w:val="none" w:sz="0" w:space="0" w:color="auto"/>
                                                              </w:divBdr>
                                                            </w:div>
                                                          </w:divsChild>
                                                        </w:div>
                                                        <w:div w:id="693505478">
                                                          <w:marLeft w:val="0"/>
                                                          <w:marRight w:val="0"/>
                                                          <w:marTop w:val="0"/>
                                                          <w:marBottom w:val="0"/>
                                                          <w:divBdr>
                                                            <w:top w:val="none" w:sz="0" w:space="0" w:color="auto"/>
                                                            <w:left w:val="none" w:sz="0" w:space="0" w:color="auto"/>
                                                            <w:bottom w:val="none" w:sz="0" w:space="0" w:color="auto"/>
                                                            <w:right w:val="none" w:sz="0" w:space="0" w:color="auto"/>
                                                          </w:divBdr>
                                                          <w:divsChild>
                                                            <w:div w:id="11636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7861117">
          <w:marLeft w:val="0"/>
          <w:marRight w:val="0"/>
          <w:marTop w:val="0"/>
          <w:marBottom w:val="0"/>
          <w:divBdr>
            <w:top w:val="none" w:sz="0" w:space="0" w:color="auto"/>
            <w:left w:val="none" w:sz="0" w:space="0" w:color="auto"/>
            <w:bottom w:val="none" w:sz="0" w:space="0" w:color="auto"/>
            <w:right w:val="none" w:sz="0" w:space="0" w:color="auto"/>
          </w:divBdr>
          <w:divsChild>
            <w:div w:id="1859470228">
              <w:marLeft w:val="0"/>
              <w:marRight w:val="0"/>
              <w:marTop w:val="0"/>
              <w:marBottom w:val="0"/>
              <w:divBdr>
                <w:top w:val="none" w:sz="0" w:space="0" w:color="auto"/>
                <w:left w:val="none" w:sz="0" w:space="0" w:color="auto"/>
                <w:bottom w:val="none" w:sz="0" w:space="0" w:color="auto"/>
                <w:right w:val="none" w:sz="0" w:space="0" w:color="auto"/>
              </w:divBdr>
              <w:divsChild>
                <w:div w:id="191457617">
                  <w:marLeft w:val="0"/>
                  <w:marRight w:val="0"/>
                  <w:marTop w:val="0"/>
                  <w:marBottom w:val="0"/>
                  <w:divBdr>
                    <w:top w:val="none" w:sz="0" w:space="0" w:color="auto"/>
                    <w:left w:val="none" w:sz="0" w:space="0" w:color="auto"/>
                    <w:bottom w:val="none" w:sz="0" w:space="0" w:color="auto"/>
                    <w:right w:val="none" w:sz="0" w:space="0" w:color="auto"/>
                  </w:divBdr>
                  <w:divsChild>
                    <w:div w:id="918758172">
                      <w:marLeft w:val="0"/>
                      <w:marRight w:val="0"/>
                      <w:marTop w:val="0"/>
                      <w:marBottom w:val="0"/>
                      <w:divBdr>
                        <w:top w:val="none" w:sz="0" w:space="0" w:color="auto"/>
                        <w:left w:val="none" w:sz="0" w:space="0" w:color="auto"/>
                        <w:bottom w:val="none" w:sz="0" w:space="0" w:color="auto"/>
                        <w:right w:val="none" w:sz="0" w:space="0" w:color="auto"/>
                      </w:divBdr>
                      <w:divsChild>
                        <w:div w:id="2962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2521">
      <w:bodyDiv w:val="1"/>
      <w:marLeft w:val="0"/>
      <w:marRight w:val="0"/>
      <w:marTop w:val="0"/>
      <w:marBottom w:val="0"/>
      <w:divBdr>
        <w:top w:val="none" w:sz="0" w:space="0" w:color="auto"/>
        <w:left w:val="none" w:sz="0" w:space="0" w:color="auto"/>
        <w:bottom w:val="none" w:sz="0" w:space="0" w:color="auto"/>
        <w:right w:val="none" w:sz="0" w:space="0" w:color="auto"/>
      </w:divBdr>
      <w:divsChild>
        <w:div w:id="1479027809">
          <w:marLeft w:val="0"/>
          <w:marRight w:val="0"/>
          <w:marTop w:val="0"/>
          <w:marBottom w:val="0"/>
          <w:divBdr>
            <w:top w:val="none" w:sz="0" w:space="0" w:color="auto"/>
            <w:left w:val="none" w:sz="0" w:space="0" w:color="auto"/>
            <w:bottom w:val="none" w:sz="0" w:space="0" w:color="auto"/>
            <w:right w:val="none" w:sz="0" w:space="0" w:color="auto"/>
          </w:divBdr>
          <w:divsChild>
            <w:div w:id="954484333">
              <w:marLeft w:val="0"/>
              <w:marRight w:val="0"/>
              <w:marTop w:val="0"/>
              <w:marBottom w:val="0"/>
              <w:divBdr>
                <w:top w:val="none" w:sz="0" w:space="0" w:color="auto"/>
                <w:left w:val="none" w:sz="0" w:space="0" w:color="auto"/>
                <w:bottom w:val="none" w:sz="0" w:space="0" w:color="auto"/>
                <w:right w:val="none" w:sz="0" w:space="0" w:color="auto"/>
              </w:divBdr>
              <w:divsChild>
                <w:div w:id="1849174274">
                  <w:marLeft w:val="0"/>
                  <w:marRight w:val="0"/>
                  <w:marTop w:val="0"/>
                  <w:marBottom w:val="0"/>
                  <w:divBdr>
                    <w:top w:val="none" w:sz="0" w:space="0" w:color="auto"/>
                    <w:left w:val="none" w:sz="0" w:space="0" w:color="auto"/>
                    <w:bottom w:val="none" w:sz="0" w:space="0" w:color="auto"/>
                    <w:right w:val="none" w:sz="0" w:space="0" w:color="auto"/>
                  </w:divBdr>
                  <w:divsChild>
                    <w:div w:id="698506299">
                      <w:marLeft w:val="0"/>
                      <w:marRight w:val="0"/>
                      <w:marTop w:val="0"/>
                      <w:marBottom w:val="0"/>
                      <w:divBdr>
                        <w:top w:val="none" w:sz="0" w:space="0" w:color="auto"/>
                        <w:left w:val="none" w:sz="0" w:space="0" w:color="auto"/>
                        <w:bottom w:val="none" w:sz="0" w:space="0" w:color="auto"/>
                        <w:right w:val="none" w:sz="0" w:space="0" w:color="auto"/>
                      </w:divBdr>
                      <w:divsChild>
                        <w:div w:id="7026306">
                          <w:marLeft w:val="0"/>
                          <w:marRight w:val="0"/>
                          <w:marTop w:val="0"/>
                          <w:marBottom w:val="0"/>
                          <w:divBdr>
                            <w:top w:val="none" w:sz="0" w:space="0" w:color="auto"/>
                            <w:left w:val="none" w:sz="0" w:space="0" w:color="auto"/>
                            <w:bottom w:val="none" w:sz="0" w:space="0" w:color="auto"/>
                            <w:right w:val="none" w:sz="0" w:space="0" w:color="auto"/>
                          </w:divBdr>
                          <w:divsChild>
                            <w:div w:id="724177698">
                              <w:marLeft w:val="0"/>
                              <w:marRight w:val="0"/>
                              <w:marTop w:val="0"/>
                              <w:marBottom w:val="0"/>
                              <w:divBdr>
                                <w:top w:val="none" w:sz="0" w:space="0" w:color="auto"/>
                                <w:left w:val="none" w:sz="0" w:space="0" w:color="auto"/>
                                <w:bottom w:val="none" w:sz="0" w:space="0" w:color="auto"/>
                                <w:right w:val="none" w:sz="0" w:space="0" w:color="auto"/>
                              </w:divBdr>
                              <w:divsChild>
                                <w:div w:id="626354912">
                                  <w:marLeft w:val="0"/>
                                  <w:marRight w:val="0"/>
                                  <w:marTop w:val="0"/>
                                  <w:marBottom w:val="0"/>
                                  <w:divBdr>
                                    <w:top w:val="none" w:sz="0" w:space="0" w:color="auto"/>
                                    <w:left w:val="none" w:sz="0" w:space="0" w:color="auto"/>
                                    <w:bottom w:val="none" w:sz="0" w:space="0" w:color="auto"/>
                                    <w:right w:val="none" w:sz="0" w:space="0" w:color="auto"/>
                                  </w:divBdr>
                                  <w:divsChild>
                                    <w:div w:id="576092042">
                                      <w:marLeft w:val="0"/>
                                      <w:marRight w:val="0"/>
                                      <w:marTop w:val="0"/>
                                      <w:marBottom w:val="0"/>
                                      <w:divBdr>
                                        <w:top w:val="none" w:sz="0" w:space="0" w:color="auto"/>
                                        <w:left w:val="none" w:sz="0" w:space="0" w:color="auto"/>
                                        <w:bottom w:val="none" w:sz="0" w:space="0" w:color="auto"/>
                                        <w:right w:val="none" w:sz="0" w:space="0" w:color="auto"/>
                                      </w:divBdr>
                                      <w:divsChild>
                                        <w:div w:id="14865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845013">
          <w:marLeft w:val="0"/>
          <w:marRight w:val="0"/>
          <w:marTop w:val="0"/>
          <w:marBottom w:val="0"/>
          <w:divBdr>
            <w:top w:val="none" w:sz="0" w:space="0" w:color="auto"/>
            <w:left w:val="none" w:sz="0" w:space="0" w:color="auto"/>
            <w:bottom w:val="none" w:sz="0" w:space="0" w:color="auto"/>
            <w:right w:val="none" w:sz="0" w:space="0" w:color="auto"/>
          </w:divBdr>
          <w:divsChild>
            <w:div w:id="1789929796">
              <w:marLeft w:val="0"/>
              <w:marRight w:val="0"/>
              <w:marTop w:val="0"/>
              <w:marBottom w:val="0"/>
              <w:divBdr>
                <w:top w:val="none" w:sz="0" w:space="0" w:color="auto"/>
                <w:left w:val="none" w:sz="0" w:space="0" w:color="auto"/>
                <w:bottom w:val="none" w:sz="0" w:space="0" w:color="auto"/>
                <w:right w:val="none" w:sz="0" w:space="0" w:color="auto"/>
              </w:divBdr>
              <w:divsChild>
                <w:div w:id="956638350">
                  <w:marLeft w:val="0"/>
                  <w:marRight w:val="0"/>
                  <w:marTop w:val="0"/>
                  <w:marBottom w:val="0"/>
                  <w:divBdr>
                    <w:top w:val="none" w:sz="0" w:space="0" w:color="auto"/>
                    <w:left w:val="none" w:sz="0" w:space="0" w:color="auto"/>
                    <w:bottom w:val="none" w:sz="0" w:space="0" w:color="auto"/>
                    <w:right w:val="none" w:sz="0" w:space="0" w:color="auto"/>
                  </w:divBdr>
                  <w:divsChild>
                    <w:div w:id="1446777932">
                      <w:marLeft w:val="0"/>
                      <w:marRight w:val="0"/>
                      <w:marTop w:val="0"/>
                      <w:marBottom w:val="0"/>
                      <w:divBdr>
                        <w:top w:val="none" w:sz="0" w:space="0" w:color="auto"/>
                        <w:left w:val="none" w:sz="0" w:space="0" w:color="auto"/>
                        <w:bottom w:val="none" w:sz="0" w:space="0" w:color="auto"/>
                        <w:right w:val="none" w:sz="0" w:space="0" w:color="auto"/>
                      </w:divBdr>
                      <w:divsChild>
                        <w:div w:id="226112861">
                          <w:marLeft w:val="0"/>
                          <w:marRight w:val="0"/>
                          <w:marTop w:val="0"/>
                          <w:marBottom w:val="0"/>
                          <w:divBdr>
                            <w:top w:val="none" w:sz="0" w:space="0" w:color="auto"/>
                            <w:left w:val="none" w:sz="0" w:space="0" w:color="auto"/>
                            <w:bottom w:val="none" w:sz="0" w:space="0" w:color="auto"/>
                            <w:right w:val="none" w:sz="0" w:space="0" w:color="auto"/>
                          </w:divBdr>
                          <w:divsChild>
                            <w:div w:id="586236019">
                              <w:marLeft w:val="0"/>
                              <w:marRight w:val="0"/>
                              <w:marTop w:val="0"/>
                              <w:marBottom w:val="0"/>
                              <w:divBdr>
                                <w:top w:val="none" w:sz="0" w:space="0" w:color="auto"/>
                                <w:left w:val="none" w:sz="0" w:space="0" w:color="auto"/>
                                <w:bottom w:val="none" w:sz="0" w:space="0" w:color="auto"/>
                                <w:right w:val="none" w:sz="0" w:space="0" w:color="auto"/>
                              </w:divBdr>
                              <w:divsChild>
                                <w:div w:id="2143964209">
                                  <w:marLeft w:val="0"/>
                                  <w:marRight w:val="0"/>
                                  <w:marTop w:val="0"/>
                                  <w:marBottom w:val="0"/>
                                  <w:divBdr>
                                    <w:top w:val="none" w:sz="0" w:space="0" w:color="auto"/>
                                    <w:left w:val="none" w:sz="0" w:space="0" w:color="auto"/>
                                    <w:bottom w:val="none" w:sz="0" w:space="0" w:color="auto"/>
                                    <w:right w:val="none" w:sz="0" w:space="0" w:color="auto"/>
                                  </w:divBdr>
                                  <w:divsChild>
                                    <w:div w:id="388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274690">
      <w:bodyDiv w:val="1"/>
      <w:marLeft w:val="0"/>
      <w:marRight w:val="0"/>
      <w:marTop w:val="0"/>
      <w:marBottom w:val="0"/>
      <w:divBdr>
        <w:top w:val="none" w:sz="0" w:space="0" w:color="auto"/>
        <w:left w:val="none" w:sz="0" w:space="0" w:color="auto"/>
        <w:bottom w:val="none" w:sz="0" w:space="0" w:color="auto"/>
        <w:right w:val="none" w:sz="0" w:space="0" w:color="auto"/>
      </w:divBdr>
      <w:divsChild>
        <w:div w:id="1708918130">
          <w:marLeft w:val="0"/>
          <w:marRight w:val="0"/>
          <w:marTop w:val="0"/>
          <w:marBottom w:val="0"/>
          <w:divBdr>
            <w:top w:val="none" w:sz="0" w:space="0" w:color="auto"/>
            <w:left w:val="none" w:sz="0" w:space="0" w:color="auto"/>
            <w:bottom w:val="none" w:sz="0" w:space="0" w:color="auto"/>
            <w:right w:val="none" w:sz="0" w:space="0" w:color="auto"/>
          </w:divBdr>
          <w:divsChild>
            <w:div w:id="1159616240">
              <w:marLeft w:val="0"/>
              <w:marRight w:val="0"/>
              <w:marTop w:val="0"/>
              <w:marBottom w:val="0"/>
              <w:divBdr>
                <w:top w:val="none" w:sz="0" w:space="0" w:color="auto"/>
                <w:left w:val="none" w:sz="0" w:space="0" w:color="auto"/>
                <w:bottom w:val="none" w:sz="0" w:space="0" w:color="auto"/>
                <w:right w:val="none" w:sz="0" w:space="0" w:color="auto"/>
              </w:divBdr>
              <w:divsChild>
                <w:div w:id="598568145">
                  <w:marLeft w:val="0"/>
                  <w:marRight w:val="0"/>
                  <w:marTop w:val="0"/>
                  <w:marBottom w:val="0"/>
                  <w:divBdr>
                    <w:top w:val="none" w:sz="0" w:space="0" w:color="auto"/>
                    <w:left w:val="none" w:sz="0" w:space="0" w:color="auto"/>
                    <w:bottom w:val="none" w:sz="0" w:space="0" w:color="auto"/>
                    <w:right w:val="none" w:sz="0" w:space="0" w:color="auto"/>
                  </w:divBdr>
                  <w:divsChild>
                    <w:div w:id="917396657">
                      <w:marLeft w:val="0"/>
                      <w:marRight w:val="0"/>
                      <w:marTop w:val="0"/>
                      <w:marBottom w:val="0"/>
                      <w:divBdr>
                        <w:top w:val="none" w:sz="0" w:space="0" w:color="auto"/>
                        <w:left w:val="none" w:sz="0" w:space="0" w:color="auto"/>
                        <w:bottom w:val="none" w:sz="0" w:space="0" w:color="auto"/>
                        <w:right w:val="none" w:sz="0" w:space="0" w:color="auto"/>
                      </w:divBdr>
                      <w:divsChild>
                        <w:div w:id="1650862601">
                          <w:marLeft w:val="0"/>
                          <w:marRight w:val="0"/>
                          <w:marTop w:val="0"/>
                          <w:marBottom w:val="0"/>
                          <w:divBdr>
                            <w:top w:val="none" w:sz="0" w:space="0" w:color="auto"/>
                            <w:left w:val="none" w:sz="0" w:space="0" w:color="auto"/>
                            <w:bottom w:val="none" w:sz="0" w:space="0" w:color="auto"/>
                            <w:right w:val="none" w:sz="0" w:space="0" w:color="auto"/>
                          </w:divBdr>
                          <w:divsChild>
                            <w:div w:id="285087318">
                              <w:marLeft w:val="0"/>
                              <w:marRight w:val="0"/>
                              <w:marTop w:val="0"/>
                              <w:marBottom w:val="0"/>
                              <w:divBdr>
                                <w:top w:val="none" w:sz="0" w:space="0" w:color="auto"/>
                                <w:left w:val="none" w:sz="0" w:space="0" w:color="auto"/>
                                <w:bottom w:val="none" w:sz="0" w:space="0" w:color="auto"/>
                                <w:right w:val="none" w:sz="0" w:space="0" w:color="auto"/>
                              </w:divBdr>
                              <w:divsChild>
                                <w:div w:id="2049448252">
                                  <w:marLeft w:val="0"/>
                                  <w:marRight w:val="0"/>
                                  <w:marTop w:val="0"/>
                                  <w:marBottom w:val="0"/>
                                  <w:divBdr>
                                    <w:top w:val="none" w:sz="0" w:space="0" w:color="auto"/>
                                    <w:left w:val="none" w:sz="0" w:space="0" w:color="auto"/>
                                    <w:bottom w:val="none" w:sz="0" w:space="0" w:color="auto"/>
                                    <w:right w:val="none" w:sz="0" w:space="0" w:color="auto"/>
                                  </w:divBdr>
                                  <w:divsChild>
                                    <w:div w:id="560409019">
                                      <w:marLeft w:val="0"/>
                                      <w:marRight w:val="0"/>
                                      <w:marTop w:val="0"/>
                                      <w:marBottom w:val="0"/>
                                      <w:divBdr>
                                        <w:top w:val="none" w:sz="0" w:space="0" w:color="auto"/>
                                        <w:left w:val="none" w:sz="0" w:space="0" w:color="auto"/>
                                        <w:bottom w:val="none" w:sz="0" w:space="0" w:color="auto"/>
                                        <w:right w:val="none" w:sz="0" w:space="0" w:color="auto"/>
                                      </w:divBdr>
                                      <w:divsChild>
                                        <w:div w:id="448859635">
                                          <w:marLeft w:val="0"/>
                                          <w:marRight w:val="0"/>
                                          <w:marTop w:val="0"/>
                                          <w:marBottom w:val="0"/>
                                          <w:divBdr>
                                            <w:top w:val="none" w:sz="0" w:space="0" w:color="auto"/>
                                            <w:left w:val="none" w:sz="0" w:space="0" w:color="auto"/>
                                            <w:bottom w:val="none" w:sz="0" w:space="0" w:color="auto"/>
                                            <w:right w:val="none" w:sz="0" w:space="0" w:color="auto"/>
                                          </w:divBdr>
                                          <w:divsChild>
                                            <w:div w:id="873543748">
                                              <w:marLeft w:val="0"/>
                                              <w:marRight w:val="0"/>
                                              <w:marTop w:val="0"/>
                                              <w:marBottom w:val="0"/>
                                              <w:divBdr>
                                                <w:top w:val="none" w:sz="0" w:space="0" w:color="auto"/>
                                                <w:left w:val="none" w:sz="0" w:space="0" w:color="auto"/>
                                                <w:bottom w:val="none" w:sz="0" w:space="0" w:color="auto"/>
                                                <w:right w:val="none" w:sz="0" w:space="0" w:color="auto"/>
                                              </w:divBdr>
                                              <w:divsChild>
                                                <w:div w:id="1475676565">
                                                  <w:marLeft w:val="0"/>
                                                  <w:marRight w:val="0"/>
                                                  <w:marTop w:val="0"/>
                                                  <w:marBottom w:val="0"/>
                                                  <w:divBdr>
                                                    <w:top w:val="none" w:sz="0" w:space="0" w:color="auto"/>
                                                    <w:left w:val="none" w:sz="0" w:space="0" w:color="auto"/>
                                                    <w:bottom w:val="none" w:sz="0" w:space="0" w:color="auto"/>
                                                    <w:right w:val="none" w:sz="0" w:space="0" w:color="auto"/>
                                                  </w:divBdr>
                                                  <w:divsChild>
                                                    <w:div w:id="681277694">
                                                      <w:marLeft w:val="0"/>
                                                      <w:marRight w:val="0"/>
                                                      <w:marTop w:val="0"/>
                                                      <w:marBottom w:val="0"/>
                                                      <w:divBdr>
                                                        <w:top w:val="none" w:sz="0" w:space="0" w:color="auto"/>
                                                        <w:left w:val="none" w:sz="0" w:space="0" w:color="auto"/>
                                                        <w:bottom w:val="none" w:sz="0" w:space="0" w:color="auto"/>
                                                        <w:right w:val="none" w:sz="0" w:space="0" w:color="auto"/>
                                                      </w:divBdr>
                                                      <w:divsChild>
                                                        <w:div w:id="953445195">
                                                          <w:marLeft w:val="0"/>
                                                          <w:marRight w:val="0"/>
                                                          <w:marTop w:val="0"/>
                                                          <w:marBottom w:val="0"/>
                                                          <w:divBdr>
                                                            <w:top w:val="none" w:sz="0" w:space="0" w:color="auto"/>
                                                            <w:left w:val="none" w:sz="0" w:space="0" w:color="auto"/>
                                                            <w:bottom w:val="none" w:sz="0" w:space="0" w:color="auto"/>
                                                            <w:right w:val="none" w:sz="0" w:space="0" w:color="auto"/>
                                                          </w:divBdr>
                                                          <w:divsChild>
                                                            <w:div w:id="384526692">
                                                              <w:marLeft w:val="0"/>
                                                              <w:marRight w:val="0"/>
                                                              <w:marTop w:val="0"/>
                                                              <w:marBottom w:val="0"/>
                                                              <w:divBdr>
                                                                <w:top w:val="none" w:sz="0" w:space="0" w:color="auto"/>
                                                                <w:left w:val="none" w:sz="0" w:space="0" w:color="auto"/>
                                                                <w:bottom w:val="none" w:sz="0" w:space="0" w:color="auto"/>
                                                                <w:right w:val="none" w:sz="0" w:space="0" w:color="auto"/>
                                                              </w:divBdr>
                                                            </w:div>
                                                          </w:divsChild>
                                                        </w:div>
                                                        <w:div w:id="1582637448">
                                                          <w:marLeft w:val="0"/>
                                                          <w:marRight w:val="0"/>
                                                          <w:marTop w:val="0"/>
                                                          <w:marBottom w:val="0"/>
                                                          <w:divBdr>
                                                            <w:top w:val="none" w:sz="0" w:space="0" w:color="auto"/>
                                                            <w:left w:val="none" w:sz="0" w:space="0" w:color="auto"/>
                                                            <w:bottom w:val="none" w:sz="0" w:space="0" w:color="auto"/>
                                                            <w:right w:val="none" w:sz="0" w:space="0" w:color="auto"/>
                                                          </w:divBdr>
                                                          <w:divsChild>
                                                            <w:div w:id="1913350084">
                                                              <w:marLeft w:val="0"/>
                                                              <w:marRight w:val="0"/>
                                                              <w:marTop w:val="0"/>
                                                              <w:marBottom w:val="0"/>
                                                              <w:divBdr>
                                                                <w:top w:val="none" w:sz="0" w:space="0" w:color="auto"/>
                                                                <w:left w:val="none" w:sz="0" w:space="0" w:color="auto"/>
                                                                <w:bottom w:val="none" w:sz="0" w:space="0" w:color="auto"/>
                                                                <w:right w:val="none" w:sz="0" w:space="0" w:color="auto"/>
                                                              </w:divBdr>
                                                            </w:div>
                                                          </w:divsChild>
                                                        </w:div>
                                                        <w:div w:id="262957232">
                                                          <w:marLeft w:val="0"/>
                                                          <w:marRight w:val="0"/>
                                                          <w:marTop w:val="0"/>
                                                          <w:marBottom w:val="0"/>
                                                          <w:divBdr>
                                                            <w:top w:val="none" w:sz="0" w:space="0" w:color="auto"/>
                                                            <w:left w:val="none" w:sz="0" w:space="0" w:color="auto"/>
                                                            <w:bottom w:val="none" w:sz="0" w:space="0" w:color="auto"/>
                                                            <w:right w:val="none" w:sz="0" w:space="0" w:color="auto"/>
                                                          </w:divBdr>
                                                          <w:divsChild>
                                                            <w:div w:id="758138999">
                                                              <w:marLeft w:val="0"/>
                                                              <w:marRight w:val="0"/>
                                                              <w:marTop w:val="0"/>
                                                              <w:marBottom w:val="0"/>
                                                              <w:divBdr>
                                                                <w:top w:val="none" w:sz="0" w:space="0" w:color="auto"/>
                                                                <w:left w:val="none" w:sz="0" w:space="0" w:color="auto"/>
                                                                <w:bottom w:val="none" w:sz="0" w:space="0" w:color="auto"/>
                                                                <w:right w:val="none" w:sz="0" w:space="0" w:color="auto"/>
                                                              </w:divBdr>
                                                            </w:div>
                                                            <w:div w:id="2075739381">
                                                              <w:marLeft w:val="0"/>
                                                              <w:marRight w:val="0"/>
                                                              <w:marTop w:val="0"/>
                                                              <w:marBottom w:val="0"/>
                                                              <w:divBdr>
                                                                <w:top w:val="none" w:sz="0" w:space="0" w:color="auto"/>
                                                                <w:left w:val="none" w:sz="0" w:space="0" w:color="auto"/>
                                                                <w:bottom w:val="none" w:sz="0" w:space="0" w:color="auto"/>
                                                                <w:right w:val="none" w:sz="0" w:space="0" w:color="auto"/>
                                                              </w:divBdr>
                                                              <w:divsChild>
                                                                <w:div w:id="101149013">
                                                                  <w:marLeft w:val="0"/>
                                                                  <w:marRight w:val="0"/>
                                                                  <w:marTop w:val="0"/>
                                                                  <w:marBottom w:val="0"/>
                                                                  <w:divBdr>
                                                                    <w:top w:val="none" w:sz="0" w:space="0" w:color="auto"/>
                                                                    <w:left w:val="none" w:sz="0" w:space="0" w:color="auto"/>
                                                                    <w:bottom w:val="none" w:sz="0" w:space="0" w:color="auto"/>
                                                                    <w:right w:val="none" w:sz="0" w:space="0" w:color="auto"/>
                                                                  </w:divBdr>
                                                                  <w:divsChild>
                                                                    <w:div w:id="214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1207">
                                                              <w:marLeft w:val="0"/>
                                                              <w:marRight w:val="0"/>
                                                              <w:marTop w:val="0"/>
                                                              <w:marBottom w:val="0"/>
                                                              <w:divBdr>
                                                                <w:top w:val="none" w:sz="0" w:space="0" w:color="auto"/>
                                                                <w:left w:val="none" w:sz="0" w:space="0" w:color="auto"/>
                                                                <w:bottom w:val="none" w:sz="0" w:space="0" w:color="auto"/>
                                                                <w:right w:val="none" w:sz="0" w:space="0" w:color="auto"/>
                                                              </w:divBdr>
                                                            </w:div>
                                                          </w:divsChild>
                                                        </w:div>
                                                        <w:div w:id="1566069820">
                                                          <w:marLeft w:val="0"/>
                                                          <w:marRight w:val="0"/>
                                                          <w:marTop w:val="0"/>
                                                          <w:marBottom w:val="0"/>
                                                          <w:divBdr>
                                                            <w:top w:val="none" w:sz="0" w:space="0" w:color="auto"/>
                                                            <w:left w:val="none" w:sz="0" w:space="0" w:color="auto"/>
                                                            <w:bottom w:val="none" w:sz="0" w:space="0" w:color="auto"/>
                                                            <w:right w:val="none" w:sz="0" w:space="0" w:color="auto"/>
                                                          </w:divBdr>
                                                          <w:divsChild>
                                                            <w:div w:id="1262180461">
                                                              <w:marLeft w:val="0"/>
                                                              <w:marRight w:val="0"/>
                                                              <w:marTop w:val="0"/>
                                                              <w:marBottom w:val="0"/>
                                                              <w:divBdr>
                                                                <w:top w:val="none" w:sz="0" w:space="0" w:color="auto"/>
                                                                <w:left w:val="none" w:sz="0" w:space="0" w:color="auto"/>
                                                                <w:bottom w:val="none" w:sz="0" w:space="0" w:color="auto"/>
                                                                <w:right w:val="none" w:sz="0" w:space="0" w:color="auto"/>
                                                              </w:divBdr>
                                                            </w:div>
                                                          </w:divsChild>
                                                        </w:div>
                                                        <w:div w:id="804929329">
                                                          <w:marLeft w:val="0"/>
                                                          <w:marRight w:val="0"/>
                                                          <w:marTop w:val="0"/>
                                                          <w:marBottom w:val="0"/>
                                                          <w:divBdr>
                                                            <w:top w:val="none" w:sz="0" w:space="0" w:color="auto"/>
                                                            <w:left w:val="none" w:sz="0" w:space="0" w:color="auto"/>
                                                            <w:bottom w:val="none" w:sz="0" w:space="0" w:color="auto"/>
                                                            <w:right w:val="none" w:sz="0" w:space="0" w:color="auto"/>
                                                          </w:divBdr>
                                                          <w:divsChild>
                                                            <w:div w:id="351996693">
                                                              <w:marLeft w:val="0"/>
                                                              <w:marRight w:val="0"/>
                                                              <w:marTop w:val="0"/>
                                                              <w:marBottom w:val="0"/>
                                                              <w:divBdr>
                                                                <w:top w:val="none" w:sz="0" w:space="0" w:color="auto"/>
                                                                <w:left w:val="none" w:sz="0" w:space="0" w:color="auto"/>
                                                                <w:bottom w:val="none" w:sz="0" w:space="0" w:color="auto"/>
                                                                <w:right w:val="none" w:sz="0" w:space="0" w:color="auto"/>
                                                              </w:divBdr>
                                                            </w:div>
                                                          </w:divsChild>
                                                        </w:div>
                                                        <w:div w:id="568928364">
                                                          <w:marLeft w:val="0"/>
                                                          <w:marRight w:val="0"/>
                                                          <w:marTop w:val="0"/>
                                                          <w:marBottom w:val="0"/>
                                                          <w:divBdr>
                                                            <w:top w:val="none" w:sz="0" w:space="0" w:color="auto"/>
                                                            <w:left w:val="none" w:sz="0" w:space="0" w:color="auto"/>
                                                            <w:bottom w:val="none" w:sz="0" w:space="0" w:color="auto"/>
                                                            <w:right w:val="none" w:sz="0" w:space="0" w:color="auto"/>
                                                          </w:divBdr>
                                                          <w:divsChild>
                                                            <w:div w:id="20042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160614">
          <w:marLeft w:val="0"/>
          <w:marRight w:val="0"/>
          <w:marTop w:val="0"/>
          <w:marBottom w:val="0"/>
          <w:divBdr>
            <w:top w:val="none" w:sz="0" w:space="0" w:color="auto"/>
            <w:left w:val="none" w:sz="0" w:space="0" w:color="auto"/>
            <w:bottom w:val="none" w:sz="0" w:space="0" w:color="auto"/>
            <w:right w:val="none" w:sz="0" w:space="0" w:color="auto"/>
          </w:divBdr>
          <w:divsChild>
            <w:div w:id="1844081255">
              <w:marLeft w:val="0"/>
              <w:marRight w:val="0"/>
              <w:marTop w:val="0"/>
              <w:marBottom w:val="0"/>
              <w:divBdr>
                <w:top w:val="none" w:sz="0" w:space="0" w:color="auto"/>
                <w:left w:val="none" w:sz="0" w:space="0" w:color="auto"/>
                <w:bottom w:val="none" w:sz="0" w:space="0" w:color="auto"/>
                <w:right w:val="none" w:sz="0" w:space="0" w:color="auto"/>
              </w:divBdr>
              <w:divsChild>
                <w:div w:id="782501791">
                  <w:marLeft w:val="0"/>
                  <w:marRight w:val="0"/>
                  <w:marTop w:val="0"/>
                  <w:marBottom w:val="0"/>
                  <w:divBdr>
                    <w:top w:val="none" w:sz="0" w:space="0" w:color="auto"/>
                    <w:left w:val="none" w:sz="0" w:space="0" w:color="auto"/>
                    <w:bottom w:val="none" w:sz="0" w:space="0" w:color="auto"/>
                    <w:right w:val="none" w:sz="0" w:space="0" w:color="auto"/>
                  </w:divBdr>
                  <w:divsChild>
                    <w:div w:id="1300306086">
                      <w:marLeft w:val="0"/>
                      <w:marRight w:val="0"/>
                      <w:marTop w:val="0"/>
                      <w:marBottom w:val="0"/>
                      <w:divBdr>
                        <w:top w:val="none" w:sz="0" w:space="0" w:color="auto"/>
                        <w:left w:val="none" w:sz="0" w:space="0" w:color="auto"/>
                        <w:bottom w:val="none" w:sz="0" w:space="0" w:color="auto"/>
                        <w:right w:val="none" w:sz="0" w:space="0" w:color="auto"/>
                      </w:divBdr>
                      <w:divsChild>
                        <w:div w:id="1791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48390">
      <w:bodyDiv w:val="1"/>
      <w:marLeft w:val="0"/>
      <w:marRight w:val="0"/>
      <w:marTop w:val="0"/>
      <w:marBottom w:val="0"/>
      <w:divBdr>
        <w:top w:val="none" w:sz="0" w:space="0" w:color="auto"/>
        <w:left w:val="none" w:sz="0" w:space="0" w:color="auto"/>
        <w:bottom w:val="none" w:sz="0" w:space="0" w:color="auto"/>
        <w:right w:val="none" w:sz="0" w:space="0" w:color="auto"/>
      </w:divBdr>
      <w:divsChild>
        <w:div w:id="1537085713">
          <w:marLeft w:val="0"/>
          <w:marRight w:val="0"/>
          <w:marTop w:val="0"/>
          <w:marBottom w:val="0"/>
          <w:divBdr>
            <w:top w:val="none" w:sz="0" w:space="0" w:color="auto"/>
            <w:left w:val="none" w:sz="0" w:space="0" w:color="auto"/>
            <w:bottom w:val="none" w:sz="0" w:space="0" w:color="auto"/>
            <w:right w:val="none" w:sz="0" w:space="0" w:color="auto"/>
          </w:divBdr>
          <w:divsChild>
            <w:div w:id="321009824">
              <w:marLeft w:val="0"/>
              <w:marRight w:val="0"/>
              <w:marTop w:val="0"/>
              <w:marBottom w:val="0"/>
              <w:divBdr>
                <w:top w:val="none" w:sz="0" w:space="0" w:color="auto"/>
                <w:left w:val="none" w:sz="0" w:space="0" w:color="auto"/>
                <w:bottom w:val="none" w:sz="0" w:space="0" w:color="auto"/>
                <w:right w:val="none" w:sz="0" w:space="0" w:color="auto"/>
              </w:divBdr>
              <w:divsChild>
                <w:div w:id="2109616709">
                  <w:marLeft w:val="0"/>
                  <w:marRight w:val="0"/>
                  <w:marTop w:val="0"/>
                  <w:marBottom w:val="0"/>
                  <w:divBdr>
                    <w:top w:val="none" w:sz="0" w:space="0" w:color="auto"/>
                    <w:left w:val="none" w:sz="0" w:space="0" w:color="auto"/>
                    <w:bottom w:val="none" w:sz="0" w:space="0" w:color="auto"/>
                    <w:right w:val="none" w:sz="0" w:space="0" w:color="auto"/>
                  </w:divBdr>
                  <w:divsChild>
                    <w:div w:id="67383679">
                      <w:marLeft w:val="0"/>
                      <w:marRight w:val="0"/>
                      <w:marTop w:val="0"/>
                      <w:marBottom w:val="0"/>
                      <w:divBdr>
                        <w:top w:val="none" w:sz="0" w:space="0" w:color="auto"/>
                        <w:left w:val="none" w:sz="0" w:space="0" w:color="auto"/>
                        <w:bottom w:val="none" w:sz="0" w:space="0" w:color="auto"/>
                        <w:right w:val="none" w:sz="0" w:space="0" w:color="auto"/>
                      </w:divBdr>
                      <w:divsChild>
                        <w:div w:id="1763064419">
                          <w:marLeft w:val="0"/>
                          <w:marRight w:val="0"/>
                          <w:marTop w:val="0"/>
                          <w:marBottom w:val="0"/>
                          <w:divBdr>
                            <w:top w:val="none" w:sz="0" w:space="0" w:color="auto"/>
                            <w:left w:val="none" w:sz="0" w:space="0" w:color="auto"/>
                            <w:bottom w:val="none" w:sz="0" w:space="0" w:color="auto"/>
                            <w:right w:val="none" w:sz="0" w:space="0" w:color="auto"/>
                          </w:divBdr>
                          <w:divsChild>
                            <w:div w:id="449515504">
                              <w:marLeft w:val="0"/>
                              <w:marRight w:val="0"/>
                              <w:marTop w:val="0"/>
                              <w:marBottom w:val="0"/>
                              <w:divBdr>
                                <w:top w:val="none" w:sz="0" w:space="0" w:color="auto"/>
                                <w:left w:val="none" w:sz="0" w:space="0" w:color="auto"/>
                                <w:bottom w:val="none" w:sz="0" w:space="0" w:color="auto"/>
                                <w:right w:val="none" w:sz="0" w:space="0" w:color="auto"/>
                              </w:divBdr>
                              <w:divsChild>
                                <w:div w:id="2116824501">
                                  <w:marLeft w:val="0"/>
                                  <w:marRight w:val="0"/>
                                  <w:marTop w:val="0"/>
                                  <w:marBottom w:val="0"/>
                                  <w:divBdr>
                                    <w:top w:val="none" w:sz="0" w:space="0" w:color="auto"/>
                                    <w:left w:val="none" w:sz="0" w:space="0" w:color="auto"/>
                                    <w:bottom w:val="none" w:sz="0" w:space="0" w:color="auto"/>
                                    <w:right w:val="none" w:sz="0" w:space="0" w:color="auto"/>
                                  </w:divBdr>
                                  <w:divsChild>
                                    <w:div w:id="597837118">
                                      <w:marLeft w:val="0"/>
                                      <w:marRight w:val="0"/>
                                      <w:marTop w:val="0"/>
                                      <w:marBottom w:val="0"/>
                                      <w:divBdr>
                                        <w:top w:val="none" w:sz="0" w:space="0" w:color="auto"/>
                                        <w:left w:val="none" w:sz="0" w:space="0" w:color="auto"/>
                                        <w:bottom w:val="none" w:sz="0" w:space="0" w:color="auto"/>
                                        <w:right w:val="none" w:sz="0" w:space="0" w:color="auto"/>
                                      </w:divBdr>
                                      <w:divsChild>
                                        <w:div w:id="1400327434">
                                          <w:marLeft w:val="0"/>
                                          <w:marRight w:val="0"/>
                                          <w:marTop w:val="0"/>
                                          <w:marBottom w:val="0"/>
                                          <w:divBdr>
                                            <w:top w:val="none" w:sz="0" w:space="0" w:color="auto"/>
                                            <w:left w:val="none" w:sz="0" w:space="0" w:color="auto"/>
                                            <w:bottom w:val="none" w:sz="0" w:space="0" w:color="auto"/>
                                            <w:right w:val="none" w:sz="0" w:space="0" w:color="auto"/>
                                          </w:divBdr>
                                          <w:divsChild>
                                            <w:div w:id="1535535253">
                                              <w:marLeft w:val="0"/>
                                              <w:marRight w:val="0"/>
                                              <w:marTop w:val="0"/>
                                              <w:marBottom w:val="0"/>
                                              <w:divBdr>
                                                <w:top w:val="none" w:sz="0" w:space="0" w:color="auto"/>
                                                <w:left w:val="none" w:sz="0" w:space="0" w:color="auto"/>
                                                <w:bottom w:val="none" w:sz="0" w:space="0" w:color="auto"/>
                                                <w:right w:val="none" w:sz="0" w:space="0" w:color="auto"/>
                                              </w:divBdr>
                                            </w:div>
                                          </w:divsChild>
                                        </w:div>
                                        <w:div w:id="507673965">
                                          <w:marLeft w:val="0"/>
                                          <w:marRight w:val="0"/>
                                          <w:marTop w:val="0"/>
                                          <w:marBottom w:val="0"/>
                                          <w:divBdr>
                                            <w:top w:val="none" w:sz="0" w:space="0" w:color="auto"/>
                                            <w:left w:val="none" w:sz="0" w:space="0" w:color="auto"/>
                                            <w:bottom w:val="none" w:sz="0" w:space="0" w:color="auto"/>
                                            <w:right w:val="none" w:sz="0" w:space="0" w:color="auto"/>
                                          </w:divBdr>
                                          <w:divsChild>
                                            <w:div w:id="104467110">
                                              <w:marLeft w:val="0"/>
                                              <w:marRight w:val="0"/>
                                              <w:marTop w:val="0"/>
                                              <w:marBottom w:val="0"/>
                                              <w:divBdr>
                                                <w:top w:val="none" w:sz="0" w:space="0" w:color="auto"/>
                                                <w:left w:val="none" w:sz="0" w:space="0" w:color="auto"/>
                                                <w:bottom w:val="none" w:sz="0" w:space="0" w:color="auto"/>
                                                <w:right w:val="none" w:sz="0" w:space="0" w:color="auto"/>
                                              </w:divBdr>
                                            </w:div>
                                          </w:divsChild>
                                        </w:div>
                                        <w:div w:id="390613265">
                                          <w:marLeft w:val="0"/>
                                          <w:marRight w:val="0"/>
                                          <w:marTop w:val="0"/>
                                          <w:marBottom w:val="0"/>
                                          <w:divBdr>
                                            <w:top w:val="none" w:sz="0" w:space="0" w:color="auto"/>
                                            <w:left w:val="none" w:sz="0" w:space="0" w:color="auto"/>
                                            <w:bottom w:val="none" w:sz="0" w:space="0" w:color="auto"/>
                                            <w:right w:val="none" w:sz="0" w:space="0" w:color="auto"/>
                                          </w:divBdr>
                                          <w:divsChild>
                                            <w:div w:id="1623224281">
                                              <w:marLeft w:val="0"/>
                                              <w:marRight w:val="0"/>
                                              <w:marTop w:val="0"/>
                                              <w:marBottom w:val="0"/>
                                              <w:divBdr>
                                                <w:top w:val="none" w:sz="0" w:space="0" w:color="auto"/>
                                                <w:left w:val="none" w:sz="0" w:space="0" w:color="auto"/>
                                                <w:bottom w:val="none" w:sz="0" w:space="0" w:color="auto"/>
                                                <w:right w:val="none" w:sz="0" w:space="0" w:color="auto"/>
                                              </w:divBdr>
                                            </w:div>
                                            <w:div w:id="739866317">
                                              <w:marLeft w:val="0"/>
                                              <w:marRight w:val="0"/>
                                              <w:marTop w:val="0"/>
                                              <w:marBottom w:val="0"/>
                                              <w:divBdr>
                                                <w:top w:val="none" w:sz="0" w:space="0" w:color="auto"/>
                                                <w:left w:val="none" w:sz="0" w:space="0" w:color="auto"/>
                                                <w:bottom w:val="none" w:sz="0" w:space="0" w:color="auto"/>
                                                <w:right w:val="none" w:sz="0" w:space="0" w:color="auto"/>
                                              </w:divBdr>
                                              <w:divsChild>
                                                <w:div w:id="2138335707">
                                                  <w:marLeft w:val="0"/>
                                                  <w:marRight w:val="0"/>
                                                  <w:marTop w:val="0"/>
                                                  <w:marBottom w:val="0"/>
                                                  <w:divBdr>
                                                    <w:top w:val="none" w:sz="0" w:space="0" w:color="auto"/>
                                                    <w:left w:val="none" w:sz="0" w:space="0" w:color="auto"/>
                                                    <w:bottom w:val="none" w:sz="0" w:space="0" w:color="auto"/>
                                                    <w:right w:val="none" w:sz="0" w:space="0" w:color="auto"/>
                                                  </w:divBdr>
                                                  <w:divsChild>
                                                    <w:div w:id="2704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625">
                                              <w:marLeft w:val="0"/>
                                              <w:marRight w:val="0"/>
                                              <w:marTop w:val="0"/>
                                              <w:marBottom w:val="0"/>
                                              <w:divBdr>
                                                <w:top w:val="none" w:sz="0" w:space="0" w:color="auto"/>
                                                <w:left w:val="none" w:sz="0" w:space="0" w:color="auto"/>
                                                <w:bottom w:val="none" w:sz="0" w:space="0" w:color="auto"/>
                                                <w:right w:val="none" w:sz="0" w:space="0" w:color="auto"/>
                                              </w:divBdr>
                                            </w:div>
                                          </w:divsChild>
                                        </w:div>
                                        <w:div w:id="971400680">
                                          <w:marLeft w:val="0"/>
                                          <w:marRight w:val="0"/>
                                          <w:marTop w:val="0"/>
                                          <w:marBottom w:val="0"/>
                                          <w:divBdr>
                                            <w:top w:val="none" w:sz="0" w:space="0" w:color="auto"/>
                                            <w:left w:val="none" w:sz="0" w:space="0" w:color="auto"/>
                                            <w:bottom w:val="none" w:sz="0" w:space="0" w:color="auto"/>
                                            <w:right w:val="none" w:sz="0" w:space="0" w:color="auto"/>
                                          </w:divBdr>
                                          <w:divsChild>
                                            <w:div w:id="2052534644">
                                              <w:marLeft w:val="0"/>
                                              <w:marRight w:val="0"/>
                                              <w:marTop w:val="0"/>
                                              <w:marBottom w:val="0"/>
                                              <w:divBdr>
                                                <w:top w:val="none" w:sz="0" w:space="0" w:color="auto"/>
                                                <w:left w:val="none" w:sz="0" w:space="0" w:color="auto"/>
                                                <w:bottom w:val="none" w:sz="0" w:space="0" w:color="auto"/>
                                                <w:right w:val="none" w:sz="0" w:space="0" w:color="auto"/>
                                              </w:divBdr>
                                            </w:div>
                                          </w:divsChild>
                                        </w:div>
                                        <w:div w:id="1063674133">
                                          <w:marLeft w:val="0"/>
                                          <w:marRight w:val="0"/>
                                          <w:marTop w:val="0"/>
                                          <w:marBottom w:val="0"/>
                                          <w:divBdr>
                                            <w:top w:val="none" w:sz="0" w:space="0" w:color="auto"/>
                                            <w:left w:val="none" w:sz="0" w:space="0" w:color="auto"/>
                                            <w:bottom w:val="none" w:sz="0" w:space="0" w:color="auto"/>
                                            <w:right w:val="none" w:sz="0" w:space="0" w:color="auto"/>
                                          </w:divBdr>
                                          <w:divsChild>
                                            <w:div w:id="17512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3912392">
      <w:bodyDiv w:val="1"/>
      <w:marLeft w:val="0"/>
      <w:marRight w:val="0"/>
      <w:marTop w:val="0"/>
      <w:marBottom w:val="0"/>
      <w:divBdr>
        <w:top w:val="none" w:sz="0" w:space="0" w:color="auto"/>
        <w:left w:val="none" w:sz="0" w:space="0" w:color="auto"/>
        <w:bottom w:val="none" w:sz="0" w:space="0" w:color="auto"/>
        <w:right w:val="none" w:sz="0" w:space="0" w:color="auto"/>
      </w:divBdr>
      <w:divsChild>
        <w:div w:id="584651687">
          <w:marLeft w:val="0"/>
          <w:marRight w:val="0"/>
          <w:marTop w:val="0"/>
          <w:marBottom w:val="0"/>
          <w:divBdr>
            <w:top w:val="none" w:sz="0" w:space="0" w:color="auto"/>
            <w:left w:val="none" w:sz="0" w:space="0" w:color="auto"/>
            <w:bottom w:val="none" w:sz="0" w:space="0" w:color="auto"/>
            <w:right w:val="none" w:sz="0" w:space="0" w:color="auto"/>
          </w:divBdr>
          <w:divsChild>
            <w:div w:id="1810709729">
              <w:marLeft w:val="0"/>
              <w:marRight w:val="0"/>
              <w:marTop w:val="0"/>
              <w:marBottom w:val="0"/>
              <w:divBdr>
                <w:top w:val="none" w:sz="0" w:space="0" w:color="auto"/>
                <w:left w:val="none" w:sz="0" w:space="0" w:color="auto"/>
                <w:bottom w:val="none" w:sz="0" w:space="0" w:color="auto"/>
                <w:right w:val="none" w:sz="0" w:space="0" w:color="auto"/>
              </w:divBdr>
              <w:divsChild>
                <w:div w:id="1294823294">
                  <w:marLeft w:val="0"/>
                  <w:marRight w:val="0"/>
                  <w:marTop w:val="0"/>
                  <w:marBottom w:val="0"/>
                  <w:divBdr>
                    <w:top w:val="none" w:sz="0" w:space="0" w:color="auto"/>
                    <w:left w:val="none" w:sz="0" w:space="0" w:color="auto"/>
                    <w:bottom w:val="none" w:sz="0" w:space="0" w:color="auto"/>
                    <w:right w:val="none" w:sz="0" w:space="0" w:color="auto"/>
                  </w:divBdr>
                  <w:divsChild>
                    <w:div w:id="232400670">
                      <w:marLeft w:val="0"/>
                      <w:marRight w:val="0"/>
                      <w:marTop w:val="0"/>
                      <w:marBottom w:val="0"/>
                      <w:divBdr>
                        <w:top w:val="none" w:sz="0" w:space="0" w:color="auto"/>
                        <w:left w:val="none" w:sz="0" w:space="0" w:color="auto"/>
                        <w:bottom w:val="none" w:sz="0" w:space="0" w:color="auto"/>
                        <w:right w:val="none" w:sz="0" w:space="0" w:color="auto"/>
                      </w:divBdr>
                      <w:divsChild>
                        <w:div w:id="740951387">
                          <w:marLeft w:val="0"/>
                          <w:marRight w:val="0"/>
                          <w:marTop w:val="0"/>
                          <w:marBottom w:val="0"/>
                          <w:divBdr>
                            <w:top w:val="none" w:sz="0" w:space="0" w:color="auto"/>
                            <w:left w:val="none" w:sz="0" w:space="0" w:color="auto"/>
                            <w:bottom w:val="none" w:sz="0" w:space="0" w:color="auto"/>
                            <w:right w:val="none" w:sz="0" w:space="0" w:color="auto"/>
                          </w:divBdr>
                          <w:divsChild>
                            <w:div w:id="1665549221">
                              <w:marLeft w:val="0"/>
                              <w:marRight w:val="0"/>
                              <w:marTop w:val="0"/>
                              <w:marBottom w:val="0"/>
                              <w:divBdr>
                                <w:top w:val="none" w:sz="0" w:space="0" w:color="auto"/>
                                <w:left w:val="none" w:sz="0" w:space="0" w:color="auto"/>
                                <w:bottom w:val="none" w:sz="0" w:space="0" w:color="auto"/>
                                <w:right w:val="none" w:sz="0" w:space="0" w:color="auto"/>
                              </w:divBdr>
                              <w:divsChild>
                                <w:div w:id="233512734">
                                  <w:marLeft w:val="0"/>
                                  <w:marRight w:val="0"/>
                                  <w:marTop w:val="0"/>
                                  <w:marBottom w:val="0"/>
                                  <w:divBdr>
                                    <w:top w:val="none" w:sz="0" w:space="0" w:color="auto"/>
                                    <w:left w:val="none" w:sz="0" w:space="0" w:color="auto"/>
                                    <w:bottom w:val="none" w:sz="0" w:space="0" w:color="auto"/>
                                    <w:right w:val="none" w:sz="0" w:space="0" w:color="auto"/>
                                  </w:divBdr>
                                  <w:divsChild>
                                    <w:div w:id="1290895126">
                                      <w:marLeft w:val="0"/>
                                      <w:marRight w:val="0"/>
                                      <w:marTop w:val="0"/>
                                      <w:marBottom w:val="0"/>
                                      <w:divBdr>
                                        <w:top w:val="none" w:sz="0" w:space="0" w:color="auto"/>
                                        <w:left w:val="none" w:sz="0" w:space="0" w:color="auto"/>
                                        <w:bottom w:val="none" w:sz="0" w:space="0" w:color="auto"/>
                                        <w:right w:val="none" w:sz="0" w:space="0" w:color="auto"/>
                                      </w:divBdr>
                                      <w:divsChild>
                                        <w:div w:id="770275789">
                                          <w:marLeft w:val="0"/>
                                          <w:marRight w:val="0"/>
                                          <w:marTop w:val="0"/>
                                          <w:marBottom w:val="0"/>
                                          <w:divBdr>
                                            <w:top w:val="none" w:sz="0" w:space="0" w:color="auto"/>
                                            <w:left w:val="none" w:sz="0" w:space="0" w:color="auto"/>
                                            <w:bottom w:val="none" w:sz="0" w:space="0" w:color="auto"/>
                                            <w:right w:val="none" w:sz="0" w:space="0" w:color="auto"/>
                                          </w:divBdr>
                                          <w:divsChild>
                                            <w:div w:id="92677998">
                                              <w:marLeft w:val="0"/>
                                              <w:marRight w:val="0"/>
                                              <w:marTop w:val="0"/>
                                              <w:marBottom w:val="0"/>
                                              <w:divBdr>
                                                <w:top w:val="none" w:sz="0" w:space="0" w:color="auto"/>
                                                <w:left w:val="none" w:sz="0" w:space="0" w:color="auto"/>
                                                <w:bottom w:val="none" w:sz="0" w:space="0" w:color="auto"/>
                                                <w:right w:val="none" w:sz="0" w:space="0" w:color="auto"/>
                                              </w:divBdr>
                                              <w:divsChild>
                                                <w:div w:id="266471802">
                                                  <w:marLeft w:val="0"/>
                                                  <w:marRight w:val="0"/>
                                                  <w:marTop w:val="0"/>
                                                  <w:marBottom w:val="0"/>
                                                  <w:divBdr>
                                                    <w:top w:val="none" w:sz="0" w:space="0" w:color="auto"/>
                                                    <w:left w:val="none" w:sz="0" w:space="0" w:color="auto"/>
                                                    <w:bottom w:val="none" w:sz="0" w:space="0" w:color="auto"/>
                                                    <w:right w:val="none" w:sz="0" w:space="0" w:color="auto"/>
                                                  </w:divBdr>
                                                  <w:divsChild>
                                                    <w:div w:id="450517275">
                                                      <w:marLeft w:val="0"/>
                                                      <w:marRight w:val="0"/>
                                                      <w:marTop w:val="0"/>
                                                      <w:marBottom w:val="0"/>
                                                      <w:divBdr>
                                                        <w:top w:val="none" w:sz="0" w:space="0" w:color="auto"/>
                                                        <w:left w:val="none" w:sz="0" w:space="0" w:color="auto"/>
                                                        <w:bottom w:val="none" w:sz="0" w:space="0" w:color="auto"/>
                                                        <w:right w:val="none" w:sz="0" w:space="0" w:color="auto"/>
                                                      </w:divBdr>
                                                      <w:divsChild>
                                                        <w:div w:id="1036199104">
                                                          <w:marLeft w:val="0"/>
                                                          <w:marRight w:val="0"/>
                                                          <w:marTop w:val="0"/>
                                                          <w:marBottom w:val="0"/>
                                                          <w:divBdr>
                                                            <w:top w:val="none" w:sz="0" w:space="0" w:color="auto"/>
                                                            <w:left w:val="none" w:sz="0" w:space="0" w:color="auto"/>
                                                            <w:bottom w:val="none" w:sz="0" w:space="0" w:color="auto"/>
                                                            <w:right w:val="none" w:sz="0" w:space="0" w:color="auto"/>
                                                          </w:divBdr>
                                                          <w:divsChild>
                                                            <w:div w:id="456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094489">
          <w:marLeft w:val="0"/>
          <w:marRight w:val="0"/>
          <w:marTop w:val="0"/>
          <w:marBottom w:val="0"/>
          <w:divBdr>
            <w:top w:val="none" w:sz="0" w:space="0" w:color="auto"/>
            <w:left w:val="none" w:sz="0" w:space="0" w:color="auto"/>
            <w:bottom w:val="none" w:sz="0" w:space="0" w:color="auto"/>
            <w:right w:val="none" w:sz="0" w:space="0" w:color="auto"/>
          </w:divBdr>
          <w:divsChild>
            <w:div w:id="1987271264">
              <w:marLeft w:val="0"/>
              <w:marRight w:val="0"/>
              <w:marTop w:val="0"/>
              <w:marBottom w:val="0"/>
              <w:divBdr>
                <w:top w:val="none" w:sz="0" w:space="0" w:color="auto"/>
                <w:left w:val="none" w:sz="0" w:space="0" w:color="auto"/>
                <w:bottom w:val="none" w:sz="0" w:space="0" w:color="auto"/>
                <w:right w:val="none" w:sz="0" w:space="0" w:color="auto"/>
              </w:divBdr>
              <w:divsChild>
                <w:div w:id="239607550">
                  <w:marLeft w:val="0"/>
                  <w:marRight w:val="0"/>
                  <w:marTop w:val="0"/>
                  <w:marBottom w:val="0"/>
                  <w:divBdr>
                    <w:top w:val="none" w:sz="0" w:space="0" w:color="auto"/>
                    <w:left w:val="none" w:sz="0" w:space="0" w:color="auto"/>
                    <w:bottom w:val="none" w:sz="0" w:space="0" w:color="auto"/>
                    <w:right w:val="none" w:sz="0" w:space="0" w:color="auto"/>
                  </w:divBdr>
                  <w:divsChild>
                    <w:div w:id="1558272877">
                      <w:marLeft w:val="0"/>
                      <w:marRight w:val="0"/>
                      <w:marTop w:val="0"/>
                      <w:marBottom w:val="0"/>
                      <w:divBdr>
                        <w:top w:val="none" w:sz="0" w:space="0" w:color="auto"/>
                        <w:left w:val="none" w:sz="0" w:space="0" w:color="auto"/>
                        <w:bottom w:val="none" w:sz="0" w:space="0" w:color="auto"/>
                        <w:right w:val="none" w:sz="0" w:space="0" w:color="auto"/>
                      </w:divBdr>
                      <w:divsChild>
                        <w:div w:id="2130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90067">
      <w:bodyDiv w:val="1"/>
      <w:marLeft w:val="0"/>
      <w:marRight w:val="0"/>
      <w:marTop w:val="0"/>
      <w:marBottom w:val="0"/>
      <w:divBdr>
        <w:top w:val="none" w:sz="0" w:space="0" w:color="auto"/>
        <w:left w:val="none" w:sz="0" w:space="0" w:color="auto"/>
        <w:bottom w:val="none" w:sz="0" w:space="0" w:color="auto"/>
        <w:right w:val="none" w:sz="0" w:space="0" w:color="auto"/>
      </w:divBdr>
      <w:divsChild>
        <w:div w:id="837112893">
          <w:marLeft w:val="0"/>
          <w:marRight w:val="0"/>
          <w:marTop w:val="0"/>
          <w:marBottom w:val="0"/>
          <w:divBdr>
            <w:top w:val="none" w:sz="0" w:space="0" w:color="auto"/>
            <w:left w:val="none" w:sz="0" w:space="0" w:color="auto"/>
            <w:bottom w:val="none" w:sz="0" w:space="0" w:color="auto"/>
            <w:right w:val="none" w:sz="0" w:space="0" w:color="auto"/>
          </w:divBdr>
          <w:divsChild>
            <w:div w:id="1111978687">
              <w:marLeft w:val="0"/>
              <w:marRight w:val="0"/>
              <w:marTop w:val="0"/>
              <w:marBottom w:val="0"/>
              <w:divBdr>
                <w:top w:val="none" w:sz="0" w:space="0" w:color="auto"/>
                <w:left w:val="none" w:sz="0" w:space="0" w:color="auto"/>
                <w:bottom w:val="none" w:sz="0" w:space="0" w:color="auto"/>
                <w:right w:val="none" w:sz="0" w:space="0" w:color="auto"/>
              </w:divBdr>
              <w:divsChild>
                <w:div w:id="521627246">
                  <w:marLeft w:val="0"/>
                  <w:marRight w:val="0"/>
                  <w:marTop w:val="0"/>
                  <w:marBottom w:val="0"/>
                  <w:divBdr>
                    <w:top w:val="none" w:sz="0" w:space="0" w:color="auto"/>
                    <w:left w:val="none" w:sz="0" w:space="0" w:color="auto"/>
                    <w:bottom w:val="none" w:sz="0" w:space="0" w:color="auto"/>
                    <w:right w:val="none" w:sz="0" w:space="0" w:color="auto"/>
                  </w:divBdr>
                  <w:divsChild>
                    <w:div w:id="1933512085">
                      <w:marLeft w:val="0"/>
                      <w:marRight w:val="0"/>
                      <w:marTop w:val="0"/>
                      <w:marBottom w:val="0"/>
                      <w:divBdr>
                        <w:top w:val="none" w:sz="0" w:space="0" w:color="auto"/>
                        <w:left w:val="none" w:sz="0" w:space="0" w:color="auto"/>
                        <w:bottom w:val="none" w:sz="0" w:space="0" w:color="auto"/>
                        <w:right w:val="none" w:sz="0" w:space="0" w:color="auto"/>
                      </w:divBdr>
                      <w:divsChild>
                        <w:div w:id="1622147428">
                          <w:marLeft w:val="0"/>
                          <w:marRight w:val="0"/>
                          <w:marTop w:val="0"/>
                          <w:marBottom w:val="0"/>
                          <w:divBdr>
                            <w:top w:val="none" w:sz="0" w:space="0" w:color="auto"/>
                            <w:left w:val="none" w:sz="0" w:space="0" w:color="auto"/>
                            <w:bottom w:val="none" w:sz="0" w:space="0" w:color="auto"/>
                            <w:right w:val="none" w:sz="0" w:space="0" w:color="auto"/>
                          </w:divBdr>
                          <w:divsChild>
                            <w:div w:id="524834417">
                              <w:marLeft w:val="0"/>
                              <w:marRight w:val="0"/>
                              <w:marTop w:val="0"/>
                              <w:marBottom w:val="0"/>
                              <w:divBdr>
                                <w:top w:val="none" w:sz="0" w:space="0" w:color="auto"/>
                                <w:left w:val="none" w:sz="0" w:space="0" w:color="auto"/>
                                <w:bottom w:val="none" w:sz="0" w:space="0" w:color="auto"/>
                                <w:right w:val="none" w:sz="0" w:space="0" w:color="auto"/>
                              </w:divBdr>
                              <w:divsChild>
                                <w:div w:id="260260596">
                                  <w:marLeft w:val="0"/>
                                  <w:marRight w:val="0"/>
                                  <w:marTop w:val="0"/>
                                  <w:marBottom w:val="0"/>
                                  <w:divBdr>
                                    <w:top w:val="none" w:sz="0" w:space="0" w:color="auto"/>
                                    <w:left w:val="none" w:sz="0" w:space="0" w:color="auto"/>
                                    <w:bottom w:val="none" w:sz="0" w:space="0" w:color="auto"/>
                                    <w:right w:val="none" w:sz="0" w:space="0" w:color="auto"/>
                                  </w:divBdr>
                                  <w:divsChild>
                                    <w:div w:id="787896196">
                                      <w:marLeft w:val="0"/>
                                      <w:marRight w:val="0"/>
                                      <w:marTop w:val="0"/>
                                      <w:marBottom w:val="0"/>
                                      <w:divBdr>
                                        <w:top w:val="none" w:sz="0" w:space="0" w:color="auto"/>
                                        <w:left w:val="none" w:sz="0" w:space="0" w:color="auto"/>
                                        <w:bottom w:val="none" w:sz="0" w:space="0" w:color="auto"/>
                                        <w:right w:val="none" w:sz="0" w:space="0" w:color="auto"/>
                                      </w:divBdr>
                                      <w:divsChild>
                                        <w:div w:id="876089146">
                                          <w:marLeft w:val="0"/>
                                          <w:marRight w:val="0"/>
                                          <w:marTop w:val="0"/>
                                          <w:marBottom w:val="0"/>
                                          <w:divBdr>
                                            <w:top w:val="none" w:sz="0" w:space="0" w:color="auto"/>
                                            <w:left w:val="none" w:sz="0" w:space="0" w:color="auto"/>
                                            <w:bottom w:val="none" w:sz="0" w:space="0" w:color="auto"/>
                                            <w:right w:val="none" w:sz="0" w:space="0" w:color="auto"/>
                                          </w:divBdr>
                                          <w:divsChild>
                                            <w:div w:id="1229070733">
                                              <w:marLeft w:val="0"/>
                                              <w:marRight w:val="0"/>
                                              <w:marTop w:val="0"/>
                                              <w:marBottom w:val="0"/>
                                              <w:divBdr>
                                                <w:top w:val="none" w:sz="0" w:space="0" w:color="auto"/>
                                                <w:left w:val="none" w:sz="0" w:space="0" w:color="auto"/>
                                                <w:bottom w:val="none" w:sz="0" w:space="0" w:color="auto"/>
                                                <w:right w:val="none" w:sz="0" w:space="0" w:color="auto"/>
                                              </w:divBdr>
                                              <w:divsChild>
                                                <w:div w:id="1369334776">
                                                  <w:marLeft w:val="0"/>
                                                  <w:marRight w:val="0"/>
                                                  <w:marTop w:val="0"/>
                                                  <w:marBottom w:val="0"/>
                                                  <w:divBdr>
                                                    <w:top w:val="none" w:sz="0" w:space="0" w:color="auto"/>
                                                    <w:left w:val="none" w:sz="0" w:space="0" w:color="auto"/>
                                                    <w:bottom w:val="none" w:sz="0" w:space="0" w:color="auto"/>
                                                    <w:right w:val="none" w:sz="0" w:space="0" w:color="auto"/>
                                                  </w:divBdr>
                                                  <w:divsChild>
                                                    <w:div w:id="56898979">
                                                      <w:marLeft w:val="0"/>
                                                      <w:marRight w:val="0"/>
                                                      <w:marTop w:val="0"/>
                                                      <w:marBottom w:val="0"/>
                                                      <w:divBdr>
                                                        <w:top w:val="none" w:sz="0" w:space="0" w:color="auto"/>
                                                        <w:left w:val="none" w:sz="0" w:space="0" w:color="auto"/>
                                                        <w:bottom w:val="none" w:sz="0" w:space="0" w:color="auto"/>
                                                        <w:right w:val="none" w:sz="0" w:space="0" w:color="auto"/>
                                                      </w:divBdr>
                                                      <w:divsChild>
                                                        <w:div w:id="551772668">
                                                          <w:marLeft w:val="0"/>
                                                          <w:marRight w:val="0"/>
                                                          <w:marTop w:val="0"/>
                                                          <w:marBottom w:val="0"/>
                                                          <w:divBdr>
                                                            <w:top w:val="none" w:sz="0" w:space="0" w:color="auto"/>
                                                            <w:left w:val="none" w:sz="0" w:space="0" w:color="auto"/>
                                                            <w:bottom w:val="none" w:sz="0" w:space="0" w:color="auto"/>
                                                            <w:right w:val="none" w:sz="0" w:space="0" w:color="auto"/>
                                                          </w:divBdr>
                                                          <w:divsChild>
                                                            <w:div w:id="97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4147424">
      <w:bodyDiv w:val="1"/>
      <w:marLeft w:val="0"/>
      <w:marRight w:val="0"/>
      <w:marTop w:val="0"/>
      <w:marBottom w:val="0"/>
      <w:divBdr>
        <w:top w:val="none" w:sz="0" w:space="0" w:color="auto"/>
        <w:left w:val="none" w:sz="0" w:space="0" w:color="auto"/>
        <w:bottom w:val="none" w:sz="0" w:space="0" w:color="auto"/>
        <w:right w:val="none" w:sz="0" w:space="0" w:color="auto"/>
      </w:divBdr>
      <w:divsChild>
        <w:div w:id="1373067800">
          <w:marLeft w:val="0"/>
          <w:marRight w:val="0"/>
          <w:marTop w:val="0"/>
          <w:marBottom w:val="0"/>
          <w:divBdr>
            <w:top w:val="none" w:sz="0" w:space="0" w:color="auto"/>
            <w:left w:val="none" w:sz="0" w:space="0" w:color="auto"/>
            <w:bottom w:val="none" w:sz="0" w:space="0" w:color="auto"/>
            <w:right w:val="none" w:sz="0" w:space="0" w:color="auto"/>
          </w:divBdr>
          <w:divsChild>
            <w:div w:id="18366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7394">
      <w:bodyDiv w:val="1"/>
      <w:marLeft w:val="0"/>
      <w:marRight w:val="0"/>
      <w:marTop w:val="0"/>
      <w:marBottom w:val="0"/>
      <w:divBdr>
        <w:top w:val="none" w:sz="0" w:space="0" w:color="auto"/>
        <w:left w:val="none" w:sz="0" w:space="0" w:color="auto"/>
        <w:bottom w:val="none" w:sz="0" w:space="0" w:color="auto"/>
        <w:right w:val="none" w:sz="0" w:space="0" w:color="auto"/>
      </w:divBdr>
      <w:divsChild>
        <w:div w:id="1219320490">
          <w:marLeft w:val="0"/>
          <w:marRight w:val="0"/>
          <w:marTop w:val="0"/>
          <w:marBottom w:val="0"/>
          <w:divBdr>
            <w:top w:val="none" w:sz="0" w:space="0" w:color="auto"/>
            <w:left w:val="none" w:sz="0" w:space="0" w:color="auto"/>
            <w:bottom w:val="none" w:sz="0" w:space="0" w:color="auto"/>
            <w:right w:val="none" w:sz="0" w:space="0" w:color="auto"/>
          </w:divBdr>
          <w:divsChild>
            <w:div w:id="689912324">
              <w:marLeft w:val="0"/>
              <w:marRight w:val="0"/>
              <w:marTop w:val="0"/>
              <w:marBottom w:val="0"/>
              <w:divBdr>
                <w:top w:val="none" w:sz="0" w:space="0" w:color="auto"/>
                <w:left w:val="none" w:sz="0" w:space="0" w:color="auto"/>
                <w:bottom w:val="none" w:sz="0" w:space="0" w:color="auto"/>
                <w:right w:val="none" w:sz="0" w:space="0" w:color="auto"/>
              </w:divBdr>
              <w:divsChild>
                <w:div w:id="1928806455">
                  <w:marLeft w:val="0"/>
                  <w:marRight w:val="0"/>
                  <w:marTop w:val="0"/>
                  <w:marBottom w:val="0"/>
                  <w:divBdr>
                    <w:top w:val="none" w:sz="0" w:space="0" w:color="auto"/>
                    <w:left w:val="none" w:sz="0" w:space="0" w:color="auto"/>
                    <w:bottom w:val="none" w:sz="0" w:space="0" w:color="auto"/>
                    <w:right w:val="none" w:sz="0" w:space="0" w:color="auto"/>
                  </w:divBdr>
                  <w:divsChild>
                    <w:div w:id="302850033">
                      <w:marLeft w:val="0"/>
                      <w:marRight w:val="0"/>
                      <w:marTop w:val="0"/>
                      <w:marBottom w:val="0"/>
                      <w:divBdr>
                        <w:top w:val="none" w:sz="0" w:space="0" w:color="auto"/>
                        <w:left w:val="none" w:sz="0" w:space="0" w:color="auto"/>
                        <w:bottom w:val="none" w:sz="0" w:space="0" w:color="auto"/>
                        <w:right w:val="none" w:sz="0" w:space="0" w:color="auto"/>
                      </w:divBdr>
                      <w:divsChild>
                        <w:div w:id="1478373850">
                          <w:marLeft w:val="0"/>
                          <w:marRight w:val="0"/>
                          <w:marTop w:val="0"/>
                          <w:marBottom w:val="0"/>
                          <w:divBdr>
                            <w:top w:val="none" w:sz="0" w:space="0" w:color="auto"/>
                            <w:left w:val="none" w:sz="0" w:space="0" w:color="auto"/>
                            <w:bottom w:val="none" w:sz="0" w:space="0" w:color="auto"/>
                            <w:right w:val="none" w:sz="0" w:space="0" w:color="auto"/>
                          </w:divBdr>
                          <w:divsChild>
                            <w:div w:id="433672153">
                              <w:marLeft w:val="0"/>
                              <w:marRight w:val="0"/>
                              <w:marTop w:val="0"/>
                              <w:marBottom w:val="0"/>
                              <w:divBdr>
                                <w:top w:val="none" w:sz="0" w:space="0" w:color="auto"/>
                                <w:left w:val="none" w:sz="0" w:space="0" w:color="auto"/>
                                <w:bottom w:val="none" w:sz="0" w:space="0" w:color="auto"/>
                                <w:right w:val="none" w:sz="0" w:space="0" w:color="auto"/>
                              </w:divBdr>
                              <w:divsChild>
                                <w:div w:id="1463308798">
                                  <w:marLeft w:val="0"/>
                                  <w:marRight w:val="0"/>
                                  <w:marTop w:val="0"/>
                                  <w:marBottom w:val="0"/>
                                  <w:divBdr>
                                    <w:top w:val="none" w:sz="0" w:space="0" w:color="auto"/>
                                    <w:left w:val="none" w:sz="0" w:space="0" w:color="auto"/>
                                    <w:bottom w:val="none" w:sz="0" w:space="0" w:color="auto"/>
                                    <w:right w:val="none" w:sz="0" w:space="0" w:color="auto"/>
                                  </w:divBdr>
                                  <w:divsChild>
                                    <w:div w:id="589240357">
                                      <w:marLeft w:val="0"/>
                                      <w:marRight w:val="0"/>
                                      <w:marTop w:val="0"/>
                                      <w:marBottom w:val="0"/>
                                      <w:divBdr>
                                        <w:top w:val="none" w:sz="0" w:space="0" w:color="auto"/>
                                        <w:left w:val="none" w:sz="0" w:space="0" w:color="auto"/>
                                        <w:bottom w:val="none" w:sz="0" w:space="0" w:color="auto"/>
                                        <w:right w:val="none" w:sz="0" w:space="0" w:color="auto"/>
                                      </w:divBdr>
                                      <w:divsChild>
                                        <w:div w:id="1849102171">
                                          <w:marLeft w:val="0"/>
                                          <w:marRight w:val="0"/>
                                          <w:marTop w:val="0"/>
                                          <w:marBottom w:val="0"/>
                                          <w:divBdr>
                                            <w:top w:val="none" w:sz="0" w:space="0" w:color="auto"/>
                                            <w:left w:val="none" w:sz="0" w:space="0" w:color="auto"/>
                                            <w:bottom w:val="none" w:sz="0" w:space="0" w:color="auto"/>
                                            <w:right w:val="none" w:sz="0" w:space="0" w:color="auto"/>
                                          </w:divBdr>
                                          <w:divsChild>
                                            <w:div w:id="78597195">
                                              <w:marLeft w:val="0"/>
                                              <w:marRight w:val="0"/>
                                              <w:marTop w:val="0"/>
                                              <w:marBottom w:val="0"/>
                                              <w:divBdr>
                                                <w:top w:val="none" w:sz="0" w:space="0" w:color="auto"/>
                                                <w:left w:val="none" w:sz="0" w:space="0" w:color="auto"/>
                                                <w:bottom w:val="none" w:sz="0" w:space="0" w:color="auto"/>
                                                <w:right w:val="none" w:sz="0" w:space="0" w:color="auto"/>
                                              </w:divBdr>
                                            </w:div>
                                          </w:divsChild>
                                        </w:div>
                                        <w:div w:id="1402631825">
                                          <w:marLeft w:val="0"/>
                                          <w:marRight w:val="0"/>
                                          <w:marTop w:val="0"/>
                                          <w:marBottom w:val="0"/>
                                          <w:divBdr>
                                            <w:top w:val="none" w:sz="0" w:space="0" w:color="auto"/>
                                            <w:left w:val="none" w:sz="0" w:space="0" w:color="auto"/>
                                            <w:bottom w:val="none" w:sz="0" w:space="0" w:color="auto"/>
                                            <w:right w:val="none" w:sz="0" w:space="0" w:color="auto"/>
                                          </w:divBdr>
                                          <w:divsChild>
                                            <w:div w:id="1002926050">
                                              <w:marLeft w:val="0"/>
                                              <w:marRight w:val="0"/>
                                              <w:marTop w:val="0"/>
                                              <w:marBottom w:val="0"/>
                                              <w:divBdr>
                                                <w:top w:val="none" w:sz="0" w:space="0" w:color="auto"/>
                                                <w:left w:val="none" w:sz="0" w:space="0" w:color="auto"/>
                                                <w:bottom w:val="none" w:sz="0" w:space="0" w:color="auto"/>
                                                <w:right w:val="none" w:sz="0" w:space="0" w:color="auto"/>
                                              </w:divBdr>
                                            </w:div>
                                          </w:divsChild>
                                        </w:div>
                                        <w:div w:id="290525309">
                                          <w:marLeft w:val="0"/>
                                          <w:marRight w:val="0"/>
                                          <w:marTop w:val="0"/>
                                          <w:marBottom w:val="0"/>
                                          <w:divBdr>
                                            <w:top w:val="none" w:sz="0" w:space="0" w:color="auto"/>
                                            <w:left w:val="none" w:sz="0" w:space="0" w:color="auto"/>
                                            <w:bottom w:val="none" w:sz="0" w:space="0" w:color="auto"/>
                                            <w:right w:val="none" w:sz="0" w:space="0" w:color="auto"/>
                                          </w:divBdr>
                                          <w:divsChild>
                                            <w:div w:id="1438870779">
                                              <w:marLeft w:val="0"/>
                                              <w:marRight w:val="0"/>
                                              <w:marTop w:val="0"/>
                                              <w:marBottom w:val="0"/>
                                              <w:divBdr>
                                                <w:top w:val="none" w:sz="0" w:space="0" w:color="auto"/>
                                                <w:left w:val="none" w:sz="0" w:space="0" w:color="auto"/>
                                                <w:bottom w:val="none" w:sz="0" w:space="0" w:color="auto"/>
                                                <w:right w:val="none" w:sz="0" w:space="0" w:color="auto"/>
                                              </w:divBdr>
                                            </w:div>
                                            <w:div w:id="1497384906">
                                              <w:marLeft w:val="0"/>
                                              <w:marRight w:val="0"/>
                                              <w:marTop w:val="0"/>
                                              <w:marBottom w:val="0"/>
                                              <w:divBdr>
                                                <w:top w:val="none" w:sz="0" w:space="0" w:color="auto"/>
                                                <w:left w:val="none" w:sz="0" w:space="0" w:color="auto"/>
                                                <w:bottom w:val="none" w:sz="0" w:space="0" w:color="auto"/>
                                                <w:right w:val="none" w:sz="0" w:space="0" w:color="auto"/>
                                              </w:divBdr>
                                              <w:divsChild>
                                                <w:div w:id="1202520460">
                                                  <w:marLeft w:val="0"/>
                                                  <w:marRight w:val="0"/>
                                                  <w:marTop w:val="0"/>
                                                  <w:marBottom w:val="0"/>
                                                  <w:divBdr>
                                                    <w:top w:val="none" w:sz="0" w:space="0" w:color="auto"/>
                                                    <w:left w:val="none" w:sz="0" w:space="0" w:color="auto"/>
                                                    <w:bottom w:val="none" w:sz="0" w:space="0" w:color="auto"/>
                                                    <w:right w:val="none" w:sz="0" w:space="0" w:color="auto"/>
                                                  </w:divBdr>
                                                  <w:divsChild>
                                                    <w:div w:id="3157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6881">
                                              <w:marLeft w:val="0"/>
                                              <w:marRight w:val="0"/>
                                              <w:marTop w:val="0"/>
                                              <w:marBottom w:val="0"/>
                                              <w:divBdr>
                                                <w:top w:val="none" w:sz="0" w:space="0" w:color="auto"/>
                                                <w:left w:val="none" w:sz="0" w:space="0" w:color="auto"/>
                                                <w:bottom w:val="none" w:sz="0" w:space="0" w:color="auto"/>
                                                <w:right w:val="none" w:sz="0" w:space="0" w:color="auto"/>
                                              </w:divBdr>
                                            </w:div>
                                          </w:divsChild>
                                        </w:div>
                                        <w:div w:id="1729458027">
                                          <w:marLeft w:val="0"/>
                                          <w:marRight w:val="0"/>
                                          <w:marTop w:val="0"/>
                                          <w:marBottom w:val="0"/>
                                          <w:divBdr>
                                            <w:top w:val="none" w:sz="0" w:space="0" w:color="auto"/>
                                            <w:left w:val="none" w:sz="0" w:space="0" w:color="auto"/>
                                            <w:bottom w:val="none" w:sz="0" w:space="0" w:color="auto"/>
                                            <w:right w:val="none" w:sz="0" w:space="0" w:color="auto"/>
                                          </w:divBdr>
                                          <w:divsChild>
                                            <w:div w:id="768695001">
                                              <w:marLeft w:val="0"/>
                                              <w:marRight w:val="0"/>
                                              <w:marTop w:val="0"/>
                                              <w:marBottom w:val="0"/>
                                              <w:divBdr>
                                                <w:top w:val="none" w:sz="0" w:space="0" w:color="auto"/>
                                                <w:left w:val="none" w:sz="0" w:space="0" w:color="auto"/>
                                                <w:bottom w:val="none" w:sz="0" w:space="0" w:color="auto"/>
                                                <w:right w:val="none" w:sz="0" w:space="0" w:color="auto"/>
                                              </w:divBdr>
                                            </w:div>
                                            <w:div w:id="1274746045">
                                              <w:marLeft w:val="0"/>
                                              <w:marRight w:val="0"/>
                                              <w:marTop w:val="0"/>
                                              <w:marBottom w:val="0"/>
                                              <w:divBdr>
                                                <w:top w:val="none" w:sz="0" w:space="0" w:color="auto"/>
                                                <w:left w:val="none" w:sz="0" w:space="0" w:color="auto"/>
                                                <w:bottom w:val="none" w:sz="0" w:space="0" w:color="auto"/>
                                                <w:right w:val="none" w:sz="0" w:space="0" w:color="auto"/>
                                              </w:divBdr>
                                              <w:divsChild>
                                                <w:div w:id="857619472">
                                                  <w:marLeft w:val="0"/>
                                                  <w:marRight w:val="0"/>
                                                  <w:marTop w:val="0"/>
                                                  <w:marBottom w:val="0"/>
                                                  <w:divBdr>
                                                    <w:top w:val="none" w:sz="0" w:space="0" w:color="auto"/>
                                                    <w:left w:val="none" w:sz="0" w:space="0" w:color="auto"/>
                                                    <w:bottom w:val="none" w:sz="0" w:space="0" w:color="auto"/>
                                                    <w:right w:val="none" w:sz="0" w:space="0" w:color="auto"/>
                                                  </w:divBdr>
                                                  <w:divsChild>
                                                    <w:div w:id="14969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5408">
                                              <w:marLeft w:val="0"/>
                                              <w:marRight w:val="0"/>
                                              <w:marTop w:val="0"/>
                                              <w:marBottom w:val="0"/>
                                              <w:divBdr>
                                                <w:top w:val="none" w:sz="0" w:space="0" w:color="auto"/>
                                                <w:left w:val="none" w:sz="0" w:space="0" w:color="auto"/>
                                                <w:bottom w:val="none" w:sz="0" w:space="0" w:color="auto"/>
                                                <w:right w:val="none" w:sz="0" w:space="0" w:color="auto"/>
                                              </w:divBdr>
                                            </w:div>
                                          </w:divsChild>
                                        </w:div>
                                        <w:div w:id="1258440119">
                                          <w:marLeft w:val="0"/>
                                          <w:marRight w:val="0"/>
                                          <w:marTop w:val="0"/>
                                          <w:marBottom w:val="0"/>
                                          <w:divBdr>
                                            <w:top w:val="none" w:sz="0" w:space="0" w:color="auto"/>
                                            <w:left w:val="none" w:sz="0" w:space="0" w:color="auto"/>
                                            <w:bottom w:val="none" w:sz="0" w:space="0" w:color="auto"/>
                                            <w:right w:val="none" w:sz="0" w:space="0" w:color="auto"/>
                                          </w:divBdr>
                                          <w:divsChild>
                                            <w:div w:id="15281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769083">
      <w:bodyDiv w:val="1"/>
      <w:marLeft w:val="0"/>
      <w:marRight w:val="0"/>
      <w:marTop w:val="0"/>
      <w:marBottom w:val="0"/>
      <w:divBdr>
        <w:top w:val="none" w:sz="0" w:space="0" w:color="auto"/>
        <w:left w:val="none" w:sz="0" w:space="0" w:color="auto"/>
        <w:bottom w:val="none" w:sz="0" w:space="0" w:color="auto"/>
        <w:right w:val="none" w:sz="0" w:space="0" w:color="auto"/>
      </w:divBdr>
      <w:divsChild>
        <w:div w:id="1008823500">
          <w:marLeft w:val="0"/>
          <w:marRight w:val="0"/>
          <w:marTop w:val="0"/>
          <w:marBottom w:val="0"/>
          <w:divBdr>
            <w:top w:val="none" w:sz="0" w:space="0" w:color="auto"/>
            <w:left w:val="none" w:sz="0" w:space="0" w:color="auto"/>
            <w:bottom w:val="none" w:sz="0" w:space="0" w:color="auto"/>
            <w:right w:val="none" w:sz="0" w:space="0" w:color="auto"/>
          </w:divBdr>
          <w:divsChild>
            <w:div w:id="631130802">
              <w:marLeft w:val="0"/>
              <w:marRight w:val="0"/>
              <w:marTop w:val="0"/>
              <w:marBottom w:val="0"/>
              <w:divBdr>
                <w:top w:val="none" w:sz="0" w:space="0" w:color="auto"/>
                <w:left w:val="none" w:sz="0" w:space="0" w:color="auto"/>
                <w:bottom w:val="none" w:sz="0" w:space="0" w:color="auto"/>
                <w:right w:val="none" w:sz="0" w:space="0" w:color="auto"/>
              </w:divBdr>
              <w:divsChild>
                <w:div w:id="398021502">
                  <w:marLeft w:val="0"/>
                  <w:marRight w:val="0"/>
                  <w:marTop w:val="0"/>
                  <w:marBottom w:val="0"/>
                  <w:divBdr>
                    <w:top w:val="none" w:sz="0" w:space="0" w:color="auto"/>
                    <w:left w:val="none" w:sz="0" w:space="0" w:color="auto"/>
                    <w:bottom w:val="none" w:sz="0" w:space="0" w:color="auto"/>
                    <w:right w:val="none" w:sz="0" w:space="0" w:color="auto"/>
                  </w:divBdr>
                  <w:divsChild>
                    <w:div w:id="1232738596">
                      <w:marLeft w:val="0"/>
                      <w:marRight w:val="0"/>
                      <w:marTop w:val="0"/>
                      <w:marBottom w:val="0"/>
                      <w:divBdr>
                        <w:top w:val="none" w:sz="0" w:space="0" w:color="auto"/>
                        <w:left w:val="none" w:sz="0" w:space="0" w:color="auto"/>
                        <w:bottom w:val="none" w:sz="0" w:space="0" w:color="auto"/>
                        <w:right w:val="none" w:sz="0" w:space="0" w:color="auto"/>
                      </w:divBdr>
                      <w:divsChild>
                        <w:div w:id="364404995">
                          <w:marLeft w:val="0"/>
                          <w:marRight w:val="0"/>
                          <w:marTop w:val="0"/>
                          <w:marBottom w:val="0"/>
                          <w:divBdr>
                            <w:top w:val="none" w:sz="0" w:space="0" w:color="auto"/>
                            <w:left w:val="none" w:sz="0" w:space="0" w:color="auto"/>
                            <w:bottom w:val="none" w:sz="0" w:space="0" w:color="auto"/>
                            <w:right w:val="none" w:sz="0" w:space="0" w:color="auto"/>
                          </w:divBdr>
                          <w:divsChild>
                            <w:div w:id="1662343125">
                              <w:marLeft w:val="0"/>
                              <w:marRight w:val="0"/>
                              <w:marTop w:val="0"/>
                              <w:marBottom w:val="0"/>
                              <w:divBdr>
                                <w:top w:val="none" w:sz="0" w:space="0" w:color="auto"/>
                                <w:left w:val="none" w:sz="0" w:space="0" w:color="auto"/>
                                <w:bottom w:val="none" w:sz="0" w:space="0" w:color="auto"/>
                                <w:right w:val="none" w:sz="0" w:space="0" w:color="auto"/>
                              </w:divBdr>
                              <w:divsChild>
                                <w:div w:id="1894151856">
                                  <w:marLeft w:val="0"/>
                                  <w:marRight w:val="0"/>
                                  <w:marTop w:val="0"/>
                                  <w:marBottom w:val="0"/>
                                  <w:divBdr>
                                    <w:top w:val="none" w:sz="0" w:space="0" w:color="auto"/>
                                    <w:left w:val="none" w:sz="0" w:space="0" w:color="auto"/>
                                    <w:bottom w:val="none" w:sz="0" w:space="0" w:color="auto"/>
                                    <w:right w:val="none" w:sz="0" w:space="0" w:color="auto"/>
                                  </w:divBdr>
                                  <w:divsChild>
                                    <w:div w:id="1086413887">
                                      <w:marLeft w:val="0"/>
                                      <w:marRight w:val="0"/>
                                      <w:marTop w:val="0"/>
                                      <w:marBottom w:val="0"/>
                                      <w:divBdr>
                                        <w:top w:val="none" w:sz="0" w:space="0" w:color="auto"/>
                                        <w:left w:val="none" w:sz="0" w:space="0" w:color="auto"/>
                                        <w:bottom w:val="none" w:sz="0" w:space="0" w:color="auto"/>
                                        <w:right w:val="none" w:sz="0" w:space="0" w:color="auto"/>
                                      </w:divBdr>
                                      <w:divsChild>
                                        <w:div w:id="1387950077">
                                          <w:marLeft w:val="0"/>
                                          <w:marRight w:val="0"/>
                                          <w:marTop w:val="0"/>
                                          <w:marBottom w:val="0"/>
                                          <w:divBdr>
                                            <w:top w:val="none" w:sz="0" w:space="0" w:color="auto"/>
                                            <w:left w:val="none" w:sz="0" w:space="0" w:color="auto"/>
                                            <w:bottom w:val="none" w:sz="0" w:space="0" w:color="auto"/>
                                            <w:right w:val="none" w:sz="0" w:space="0" w:color="auto"/>
                                          </w:divBdr>
                                          <w:divsChild>
                                            <w:div w:id="940263401">
                                              <w:marLeft w:val="0"/>
                                              <w:marRight w:val="0"/>
                                              <w:marTop w:val="0"/>
                                              <w:marBottom w:val="0"/>
                                              <w:divBdr>
                                                <w:top w:val="none" w:sz="0" w:space="0" w:color="auto"/>
                                                <w:left w:val="none" w:sz="0" w:space="0" w:color="auto"/>
                                                <w:bottom w:val="none" w:sz="0" w:space="0" w:color="auto"/>
                                                <w:right w:val="none" w:sz="0" w:space="0" w:color="auto"/>
                                              </w:divBdr>
                                            </w:div>
                                          </w:divsChild>
                                        </w:div>
                                        <w:div w:id="1920556711">
                                          <w:marLeft w:val="0"/>
                                          <w:marRight w:val="0"/>
                                          <w:marTop w:val="0"/>
                                          <w:marBottom w:val="0"/>
                                          <w:divBdr>
                                            <w:top w:val="none" w:sz="0" w:space="0" w:color="auto"/>
                                            <w:left w:val="none" w:sz="0" w:space="0" w:color="auto"/>
                                            <w:bottom w:val="none" w:sz="0" w:space="0" w:color="auto"/>
                                            <w:right w:val="none" w:sz="0" w:space="0" w:color="auto"/>
                                          </w:divBdr>
                                          <w:divsChild>
                                            <w:div w:id="1160930526">
                                              <w:marLeft w:val="0"/>
                                              <w:marRight w:val="0"/>
                                              <w:marTop w:val="0"/>
                                              <w:marBottom w:val="0"/>
                                              <w:divBdr>
                                                <w:top w:val="none" w:sz="0" w:space="0" w:color="auto"/>
                                                <w:left w:val="none" w:sz="0" w:space="0" w:color="auto"/>
                                                <w:bottom w:val="none" w:sz="0" w:space="0" w:color="auto"/>
                                                <w:right w:val="none" w:sz="0" w:space="0" w:color="auto"/>
                                              </w:divBdr>
                                            </w:div>
                                            <w:div w:id="702823630">
                                              <w:marLeft w:val="0"/>
                                              <w:marRight w:val="0"/>
                                              <w:marTop w:val="0"/>
                                              <w:marBottom w:val="0"/>
                                              <w:divBdr>
                                                <w:top w:val="none" w:sz="0" w:space="0" w:color="auto"/>
                                                <w:left w:val="none" w:sz="0" w:space="0" w:color="auto"/>
                                                <w:bottom w:val="none" w:sz="0" w:space="0" w:color="auto"/>
                                                <w:right w:val="none" w:sz="0" w:space="0" w:color="auto"/>
                                              </w:divBdr>
                                              <w:divsChild>
                                                <w:div w:id="1275552539">
                                                  <w:marLeft w:val="0"/>
                                                  <w:marRight w:val="0"/>
                                                  <w:marTop w:val="0"/>
                                                  <w:marBottom w:val="0"/>
                                                  <w:divBdr>
                                                    <w:top w:val="none" w:sz="0" w:space="0" w:color="auto"/>
                                                    <w:left w:val="none" w:sz="0" w:space="0" w:color="auto"/>
                                                    <w:bottom w:val="none" w:sz="0" w:space="0" w:color="auto"/>
                                                    <w:right w:val="none" w:sz="0" w:space="0" w:color="auto"/>
                                                  </w:divBdr>
                                                  <w:divsChild>
                                                    <w:div w:id="1229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801">
                                              <w:marLeft w:val="0"/>
                                              <w:marRight w:val="0"/>
                                              <w:marTop w:val="0"/>
                                              <w:marBottom w:val="0"/>
                                              <w:divBdr>
                                                <w:top w:val="none" w:sz="0" w:space="0" w:color="auto"/>
                                                <w:left w:val="none" w:sz="0" w:space="0" w:color="auto"/>
                                                <w:bottom w:val="none" w:sz="0" w:space="0" w:color="auto"/>
                                                <w:right w:val="none" w:sz="0" w:space="0" w:color="auto"/>
                                              </w:divBdr>
                                            </w:div>
                                          </w:divsChild>
                                        </w:div>
                                        <w:div w:id="1257132884">
                                          <w:marLeft w:val="0"/>
                                          <w:marRight w:val="0"/>
                                          <w:marTop w:val="0"/>
                                          <w:marBottom w:val="0"/>
                                          <w:divBdr>
                                            <w:top w:val="none" w:sz="0" w:space="0" w:color="auto"/>
                                            <w:left w:val="none" w:sz="0" w:space="0" w:color="auto"/>
                                            <w:bottom w:val="none" w:sz="0" w:space="0" w:color="auto"/>
                                            <w:right w:val="none" w:sz="0" w:space="0" w:color="auto"/>
                                          </w:divBdr>
                                          <w:divsChild>
                                            <w:div w:id="2066172175">
                                              <w:marLeft w:val="0"/>
                                              <w:marRight w:val="0"/>
                                              <w:marTop w:val="0"/>
                                              <w:marBottom w:val="0"/>
                                              <w:divBdr>
                                                <w:top w:val="none" w:sz="0" w:space="0" w:color="auto"/>
                                                <w:left w:val="none" w:sz="0" w:space="0" w:color="auto"/>
                                                <w:bottom w:val="none" w:sz="0" w:space="0" w:color="auto"/>
                                                <w:right w:val="none" w:sz="0" w:space="0" w:color="auto"/>
                                              </w:divBdr>
                                            </w:div>
                                            <w:div w:id="187331923">
                                              <w:marLeft w:val="0"/>
                                              <w:marRight w:val="0"/>
                                              <w:marTop w:val="0"/>
                                              <w:marBottom w:val="0"/>
                                              <w:divBdr>
                                                <w:top w:val="none" w:sz="0" w:space="0" w:color="auto"/>
                                                <w:left w:val="none" w:sz="0" w:space="0" w:color="auto"/>
                                                <w:bottom w:val="none" w:sz="0" w:space="0" w:color="auto"/>
                                                <w:right w:val="none" w:sz="0" w:space="0" w:color="auto"/>
                                              </w:divBdr>
                                              <w:divsChild>
                                                <w:div w:id="2022471362">
                                                  <w:marLeft w:val="0"/>
                                                  <w:marRight w:val="0"/>
                                                  <w:marTop w:val="0"/>
                                                  <w:marBottom w:val="0"/>
                                                  <w:divBdr>
                                                    <w:top w:val="none" w:sz="0" w:space="0" w:color="auto"/>
                                                    <w:left w:val="none" w:sz="0" w:space="0" w:color="auto"/>
                                                    <w:bottom w:val="none" w:sz="0" w:space="0" w:color="auto"/>
                                                    <w:right w:val="none" w:sz="0" w:space="0" w:color="auto"/>
                                                  </w:divBdr>
                                                  <w:divsChild>
                                                    <w:div w:id="15611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103">
                                              <w:marLeft w:val="0"/>
                                              <w:marRight w:val="0"/>
                                              <w:marTop w:val="0"/>
                                              <w:marBottom w:val="0"/>
                                              <w:divBdr>
                                                <w:top w:val="none" w:sz="0" w:space="0" w:color="auto"/>
                                                <w:left w:val="none" w:sz="0" w:space="0" w:color="auto"/>
                                                <w:bottom w:val="none" w:sz="0" w:space="0" w:color="auto"/>
                                                <w:right w:val="none" w:sz="0" w:space="0" w:color="auto"/>
                                              </w:divBdr>
                                            </w:div>
                                          </w:divsChild>
                                        </w:div>
                                        <w:div w:id="1653677867">
                                          <w:marLeft w:val="0"/>
                                          <w:marRight w:val="0"/>
                                          <w:marTop w:val="0"/>
                                          <w:marBottom w:val="0"/>
                                          <w:divBdr>
                                            <w:top w:val="none" w:sz="0" w:space="0" w:color="auto"/>
                                            <w:left w:val="none" w:sz="0" w:space="0" w:color="auto"/>
                                            <w:bottom w:val="none" w:sz="0" w:space="0" w:color="auto"/>
                                            <w:right w:val="none" w:sz="0" w:space="0" w:color="auto"/>
                                          </w:divBdr>
                                          <w:divsChild>
                                            <w:div w:id="13790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5619</Words>
  <Characters>32031</Characters>
  <Application>Microsoft Office Word</Application>
  <DocSecurity>4</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 Abbu</dc:creator>
  <cp:keywords/>
  <dc:description/>
  <cp:lastModifiedBy>lokesh abbu</cp:lastModifiedBy>
  <cp:revision>2</cp:revision>
  <dcterms:created xsi:type="dcterms:W3CDTF">2025-06-24T11:10:00Z</dcterms:created>
  <dcterms:modified xsi:type="dcterms:W3CDTF">2025-06-24T11:10:00Z</dcterms:modified>
</cp:coreProperties>
</file>